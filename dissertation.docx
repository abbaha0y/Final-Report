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8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8571"/>
      </w:tblGrid>
      <w:tr w:rsidR="0087589B" w14:paraId="62502D85" w14:textId="77777777" w:rsidTr="00C47823">
        <w:trPr>
          <w:trHeight w:val="1008"/>
        </w:trPr>
        <w:tc>
          <w:tcPr>
            <w:tcW w:w="8571" w:type="dxa"/>
            <w:vAlign w:val="center"/>
          </w:tcPr>
          <w:p w14:paraId="08298C2C" w14:textId="77777777" w:rsidR="0087589B" w:rsidRDefault="0087589B" w:rsidP="004631B0">
            <w:pPr>
              <w:spacing w:line="480" w:lineRule="auto"/>
              <w:rPr>
                <w:rFonts w:cs="Times New Roman"/>
              </w:rPr>
            </w:pPr>
            <w:r>
              <w:rPr>
                <w:rFonts w:cs="Times New Roman"/>
              </w:rPr>
              <w:t>University of Manchester</w:t>
            </w:r>
          </w:p>
          <w:p w14:paraId="3CF322AA" w14:textId="77777777" w:rsidR="0087589B" w:rsidRDefault="0087589B" w:rsidP="004631B0">
            <w:pPr>
              <w:spacing w:line="480" w:lineRule="auto"/>
              <w:rPr>
                <w:rFonts w:cs="Times New Roman"/>
              </w:rPr>
            </w:pPr>
            <w:r>
              <w:rPr>
                <w:rFonts w:cs="Times New Roman"/>
              </w:rPr>
              <w:t>School of Computer Science</w:t>
            </w:r>
          </w:p>
          <w:p w14:paraId="5685B3D1" w14:textId="77777777" w:rsidR="0087589B" w:rsidRDefault="0087589B" w:rsidP="004631B0">
            <w:pPr>
              <w:spacing w:line="480" w:lineRule="auto"/>
              <w:rPr>
                <w:rFonts w:cs="Times New Roman"/>
              </w:rPr>
            </w:pPr>
            <w:r>
              <w:rPr>
                <w:rFonts w:cs="Times New Roman"/>
              </w:rPr>
              <w:t>Degree Program of Advanced Computer Science</w:t>
            </w:r>
          </w:p>
        </w:tc>
      </w:tr>
      <w:tr w:rsidR="0087589B" w14:paraId="5C2E4087" w14:textId="77777777" w:rsidTr="00C47823">
        <w:trPr>
          <w:trHeight w:val="4200"/>
        </w:trPr>
        <w:tc>
          <w:tcPr>
            <w:tcW w:w="8571" w:type="dxa"/>
            <w:vAlign w:val="center"/>
          </w:tcPr>
          <w:p w14:paraId="4942286B" w14:textId="77777777" w:rsidR="0087589B" w:rsidRDefault="0087589B" w:rsidP="004631B0">
            <w:pPr>
              <w:spacing w:line="480" w:lineRule="auto"/>
              <w:rPr>
                <w:rFonts w:cs="Times New Roman"/>
              </w:rPr>
            </w:pPr>
          </w:p>
          <w:p w14:paraId="0A156B3D" w14:textId="77777777" w:rsidR="0087589B" w:rsidRDefault="0087589B" w:rsidP="004631B0">
            <w:pPr>
              <w:spacing w:line="480" w:lineRule="auto"/>
              <w:jc w:val="center"/>
              <w:rPr>
                <w:rFonts w:cs="Times New Roman"/>
              </w:rPr>
            </w:pPr>
          </w:p>
          <w:p w14:paraId="72BFB8E2" w14:textId="77777777" w:rsidR="0087589B" w:rsidRDefault="0087589B" w:rsidP="004631B0">
            <w:pPr>
              <w:spacing w:line="480" w:lineRule="auto"/>
              <w:jc w:val="center"/>
              <w:rPr>
                <w:rFonts w:cs="Times New Roman"/>
              </w:rPr>
            </w:pPr>
          </w:p>
          <w:p w14:paraId="40249902" w14:textId="77777777" w:rsidR="0087589B" w:rsidRDefault="0087589B" w:rsidP="004631B0">
            <w:pPr>
              <w:spacing w:line="480" w:lineRule="auto"/>
              <w:jc w:val="center"/>
              <w:rPr>
                <w:rFonts w:cs="Times New Roman"/>
              </w:rPr>
            </w:pPr>
          </w:p>
          <w:p w14:paraId="64BD9519" w14:textId="77777777" w:rsidR="0087589B" w:rsidRDefault="0087589B" w:rsidP="004631B0">
            <w:pPr>
              <w:spacing w:line="480" w:lineRule="auto"/>
              <w:rPr>
                <w:rFonts w:cs="Times New Roman"/>
              </w:rPr>
            </w:pPr>
          </w:p>
          <w:p w14:paraId="580DD2CC" w14:textId="77777777" w:rsidR="0087589B" w:rsidRPr="00DF3CAB" w:rsidRDefault="0087589B" w:rsidP="004631B0">
            <w:pPr>
              <w:spacing w:line="480" w:lineRule="auto"/>
              <w:jc w:val="center"/>
              <w:rPr>
                <w:rFonts w:cs="Times New Roman"/>
                <w:sz w:val="36"/>
                <w:szCs w:val="36"/>
              </w:rPr>
            </w:pPr>
            <w:r w:rsidRPr="00DF3CAB">
              <w:rPr>
                <w:rFonts w:cs="Times New Roman"/>
                <w:sz w:val="36"/>
                <w:szCs w:val="36"/>
              </w:rPr>
              <w:t>“The Manchester Sushi Finder”</w:t>
            </w:r>
          </w:p>
          <w:p w14:paraId="255CB979" w14:textId="77777777" w:rsidR="0087589B" w:rsidRDefault="0087589B" w:rsidP="004631B0">
            <w:pPr>
              <w:spacing w:line="480" w:lineRule="auto"/>
              <w:jc w:val="center"/>
              <w:rPr>
                <w:rFonts w:cs="Times New Roman"/>
              </w:rPr>
            </w:pPr>
          </w:p>
          <w:p w14:paraId="714416DE" w14:textId="77777777" w:rsidR="0087589B" w:rsidRDefault="0087589B" w:rsidP="004631B0">
            <w:pPr>
              <w:spacing w:line="480" w:lineRule="auto"/>
              <w:jc w:val="center"/>
              <w:rPr>
                <w:rFonts w:cs="Times New Roman"/>
              </w:rPr>
            </w:pPr>
            <w:r w:rsidRPr="00432F91">
              <w:rPr>
                <w:rFonts w:cs="Times New Roman"/>
              </w:rPr>
              <w:t>Hani Al Abbas</w:t>
            </w:r>
          </w:p>
        </w:tc>
      </w:tr>
      <w:tr w:rsidR="0087589B" w14:paraId="02F91167" w14:textId="77777777" w:rsidTr="00C47823">
        <w:trPr>
          <w:trHeight w:val="3691"/>
        </w:trPr>
        <w:tc>
          <w:tcPr>
            <w:tcW w:w="8571" w:type="dxa"/>
            <w:vAlign w:val="center"/>
          </w:tcPr>
          <w:p w14:paraId="756E5AE0" w14:textId="77777777" w:rsidR="0087589B" w:rsidRDefault="0087589B" w:rsidP="004631B0">
            <w:pPr>
              <w:spacing w:line="480" w:lineRule="auto"/>
              <w:jc w:val="center"/>
              <w:rPr>
                <w:rFonts w:cs="Times New Roman"/>
              </w:rPr>
            </w:pPr>
          </w:p>
          <w:p w14:paraId="25A1296E" w14:textId="77777777" w:rsidR="0087589B" w:rsidRDefault="0087589B" w:rsidP="004631B0">
            <w:pPr>
              <w:spacing w:line="480" w:lineRule="auto"/>
              <w:jc w:val="center"/>
              <w:rPr>
                <w:rFonts w:cs="Times New Roman"/>
              </w:rPr>
            </w:pPr>
          </w:p>
          <w:p w14:paraId="7DB8AD68" w14:textId="77777777" w:rsidR="0087589B" w:rsidRDefault="0087589B" w:rsidP="004631B0">
            <w:pPr>
              <w:spacing w:line="480" w:lineRule="auto"/>
              <w:rPr>
                <w:rFonts w:cs="Times New Roman"/>
              </w:rPr>
            </w:pPr>
          </w:p>
          <w:p w14:paraId="30E1719B" w14:textId="77777777" w:rsidR="0087589B" w:rsidRDefault="0087589B" w:rsidP="004631B0">
            <w:pPr>
              <w:spacing w:line="480" w:lineRule="auto"/>
              <w:jc w:val="center"/>
              <w:rPr>
                <w:rFonts w:cs="Times New Roman"/>
              </w:rPr>
            </w:pPr>
          </w:p>
          <w:p w14:paraId="53D026D7" w14:textId="77777777" w:rsidR="0087589B" w:rsidRDefault="0087589B" w:rsidP="004631B0">
            <w:pPr>
              <w:spacing w:line="480" w:lineRule="auto"/>
              <w:jc w:val="center"/>
              <w:rPr>
                <w:rFonts w:cs="Times New Roman"/>
              </w:rPr>
            </w:pPr>
          </w:p>
          <w:p w14:paraId="736EF6A5" w14:textId="77777777" w:rsidR="0087589B" w:rsidRDefault="0087589B" w:rsidP="004631B0">
            <w:pPr>
              <w:spacing w:line="480" w:lineRule="auto"/>
              <w:jc w:val="center"/>
              <w:rPr>
                <w:rFonts w:cs="Times New Roman"/>
              </w:rPr>
            </w:pPr>
            <w:r>
              <w:rPr>
                <w:rFonts w:cs="Times New Roman"/>
              </w:rPr>
              <w:t>A dissertation submitted to The University of Manchester for the degree of Master of Science in the Faculty of Engineering and Physical Sciences</w:t>
            </w:r>
          </w:p>
        </w:tc>
      </w:tr>
      <w:tr w:rsidR="0087589B" w14:paraId="65F84B16" w14:textId="77777777" w:rsidTr="00C47823">
        <w:trPr>
          <w:trHeight w:val="2356"/>
        </w:trPr>
        <w:tc>
          <w:tcPr>
            <w:tcW w:w="8571" w:type="dxa"/>
            <w:vAlign w:val="center"/>
          </w:tcPr>
          <w:p w14:paraId="2AF6C97C" w14:textId="77777777" w:rsidR="0087589B" w:rsidRDefault="0087589B" w:rsidP="004631B0">
            <w:pPr>
              <w:spacing w:line="480" w:lineRule="auto"/>
              <w:rPr>
                <w:rFonts w:cs="Times New Roman"/>
              </w:rPr>
            </w:pPr>
          </w:p>
          <w:p w14:paraId="55F3480D" w14:textId="77777777" w:rsidR="00D32BF7" w:rsidRDefault="00D32BF7" w:rsidP="004631B0">
            <w:pPr>
              <w:spacing w:line="480" w:lineRule="auto"/>
              <w:rPr>
                <w:rFonts w:cs="Times New Roman"/>
              </w:rPr>
            </w:pPr>
          </w:p>
          <w:p w14:paraId="711FFBE7" w14:textId="77777777" w:rsidR="00D32BF7" w:rsidRDefault="00D32BF7" w:rsidP="004631B0">
            <w:pPr>
              <w:spacing w:line="480" w:lineRule="auto"/>
              <w:rPr>
                <w:rFonts w:cs="Times New Roman"/>
              </w:rPr>
            </w:pPr>
          </w:p>
          <w:p w14:paraId="730FBD4F" w14:textId="77777777" w:rsidR="00D32BF7" w:rsidRDefault="00D32BF7" w:rsidP="004631B0">
            <w:pPr>
              <w:spacing w:line="480" w:lineRule="auto"/>
              <w:rPr>
                <w:rFonts w:cs="Times New Roman"/>
              </w:rPr>
            </w:pPr>
          </w:p>
          <w:p w14:paraId="589C571D" w14:textId="77777777" w:rsidR="0087589B" w:rsidRDefault="0087589B" w:rsidP="004631B0">
            <w:pPr>
              <w:spacing w:line="480" w:lineRule="auto"/>
              <w:jc w:val="center"/>
              <w:rPr>
                <w:rFonts w:cs="Times New Roman"/>
              </w:rPr>
            </w:pPr>
            <w:r>
              <w:rPr>
                <w:rFonts w:cs="Times New Roman"/>
              </w:rPr>
              <w:t>Master’s Thesis</w:t>
            </w:r>
          </w:p>
          <w:p w14:paraId="00C6CECD" w14:textId="77777777" w:rsidR="0087589B" w:rsidRDefault="0087589B" w:rsidP="004631B0">
            <w:pPr>
              <w:spacing w:line="480" w:lineRule="auto"/>
              <w:jc w:val="center"/>
              <w:rPr>
                <w:rFonts w:cs="Times New Roman"/>
              </w:rPr>
            </w:pPr>
            <w:r>
              <w:rPr>
                <w:rFonts w:cs="Times New Roman"/>
              </w:rPr>
              <w:t>2014</w:t>
            </w:r>
          </w:p>
        </w:tc>
      </w:tr>
    </w:tbl>
    <w:p w14:paraId="3B08642A" w14:textId="77777777" w:rsidR="009805DE" w:rsidRDefault="009805DE" w:rsidP="004631B0">
      <w:pPr>
        <w:spacing w:line="480" w:lineRule="auto"/>
      </w:pPr>
      <w:r>
        <w:br w:type="page"/>
      </w:r>
    </w:p>
    <w:p w14:paraId="1DE6C75A" w14:textId="77777777" w:rsidR="004C74CC" w:rsidRDefault="004C74CC">
      <w:pPr>
        <w:rPr>
          <w:rFonts w:asciiTheme="majorHAnsi" w:eastAsiaTheme="majorEastAsia" w:hAnsiTheme="majorHAnsi" w:cstheme="majorBidi"/>
          <w:b/>
          <w:bCs/>
          <w:color w:val="365F91" w:themeColor="accent1" w:themeShade="BF"/>
          <w:sz w:val="28"/>
          <w:szCs w:val="28"/>
        </w:rPr>
      </w:pPr>
      <w:r>
        <w:lastRenderedPageBreak/>
        <w:br w:type="page"/>
      </w:r>
    </w:p>
    <w:sdt>
      <w:sdtPr>
        <w:rPr>
          <w:rFonts w:asciiTheme="minorHAnsi" w:eastAsiaTheme="minorEastAsia" w:hAnsiTheme="minorHAnsi" w:cstheme="minorBidi"/>
          <w:b w:val="0"/>
          <w:bCs w:val="0"/>
          <w:color w:val="auto"/>
          <w:sz w:val="24"/>
          <w:szCs w:val="24"/>
        </w:rPr>
        <w:id w:val="-1141416873"/>
        <w:docPartObj>
          <w:docPartGallery w:val="Table of Contents"/>
          <w:docPartUnique/>
        </w:docPartObj>
      </w:sdtPr>
      <w:sdtEndPr>
        <w:rPr>
          <w:rFonts w:ascii="Times New Roman" w:hAnsi="Times New Roman"/>
          <w:noProof/>
        </w:rPr>
      </w:sdtEndPr>
      <w:sdtContent>
        <w:p w14:paraId="74D9FA3C" w14:textId="07A346FB" w:rsidR="00610D96" w:rsidRDefault="00610D96" w:rsidP="00DE676A">
          <w:pPr>
            <w:pStyle w:val="TOCHeading"/>
            <w:numPr>
              <w:ilvl w:val="0"/>
              <w:numId w:val="0"/>
            </w:numPr>
            <w:spacing w:line="480" w:lineRule="auto"/>
          </w:pPr>
          <w:r>
            <w:t>Table of Contents</w:t>
          </w:r>
        </w:p>
        <w:p w14:paraId="1CA62B67" w14:textId="77777777" w:rsidR="00C82B20" w:rsidRDefault="00610D96">
          <w:pPr>
            <w:pStyle w:val="TOC1"/>
            <w:rPr>
              <w:rFonts w:asciiTheme="minorHAnsi" w:hAnsiTheme="minorHAnsi"/>
              <w:b w:val="0"/>
              <w:caps w:val="0"/>
              <w:noProof/>
              <w:sz w:val="24"/>
              <w:szCs w:val="24"/>
              <w:u w:val="none"/>
              <w:lang w:eastAsia="ja-JP"/>
            </w:rPr>
          </w:pPr>
          <w:r>
            <w:fldChar w:fldCharType="begin"/>
          </w:r>
          <w:r>
            <w:instrText xml:space="preserve"> TOC \o "1-3" \h \z \u </w:instrText>
          </w:r>
          <w:r>
            <w:fldChar w:fldCharType="separate"/>
          </w:r>
          <w:r w:rsidR="00C82B20" w:rsidRPr="00DD605F">
            <w:rPr>
              <w:rFonts w:cs="Times New Roman"/>
              <w:noProof/>
            </w:rPr>
            <w:t>LIST OF ABBREVIATIONS</w:t>
          </w:r>
          <w:r w:rsidR="00C82B20">
            <w:rPr>
              <w:noProof/>
            </w:rPr>
            <w:tab/>
          </w:r>
          <w:r w:rsidR="00C82B20">
            <w:rPr>
              <w:noProof/>
            </w:rPr>
            <w:fldChar w:fldCharType="begin"/>
          </w:r>
          <w:r w:rsidR="00C82B20">
            <w:rPr>
              <w:noProof/>
            </w:rPr>
            <w:instrText xml:space="preserve"> PAGEREF _Toc267660998 \h </w:instrText>
          </w:r>
          <w:r w:rsidR="00C82B20">
            <w:rPr>
              <w:noProof/>
            </w:rPr>
          </w:r>
          <w:r w:rsidR="00C82B20">
            <w:rPr>
              <w:noProof/>
            </w:rPr>
            <w:fldChar w:fldCharType="separate"/>
          </w:r>
          <w:r w:rsidR="00C82B20">
            <w:rPr>
              <w:noProof/>
            </w:rPr>
            <w:t>5</w:t>
          </w:r>
          <w:r w:rsidR="00C82B20">
            <w:rPr>
              <w:noProof/>
            </w:rPr>
            <w:fldChar w:fldCharType="end"/>
          </w:r>
        </w:p>
        <w:p w14:paraId="2DDBDC7F" w14:textId="77777777" w:rsidR="00C82B20" w:rsidRDefault="00C82B20">
          <w:pPr>
            <w:pStyle w:val="TOC1"/>
            <w:rPr>
              <w:rFonts w:asciiTheme="minorHAnsi" w:hAnsiTheme="minorHAnsi"/>
              <w:b w:val="0"/>
              <w:caps w:val="0"/>
              <w:noProof/>
              <w:sz w:val="24"/>
              <w:szCs w:val="24"/>
              <w:u w:val="none"/>
              <w:lang w:eastAsia="ja-JP"/>
            </w:rPr>
          </w:pPr>
          <w:r w:rsidRPr="00DD605F">
            <w:rPr>
              <w:rFonts w:cs="Times New Roman"/>
              <w:noProof/>
            </w:rPr>
            <w:t>LIST OF TABLES</w:t>
          </w:r>
          <w:r>
            <w:rPr>
              <w:noProof/>
            </w:rPr>
            <w:tab/>
          </w:r>
          <w:r>
            <w:rPr>
              <w:noProof/>
            </w:rPr>
            <w:fldChar w:fldCharType="begin"/>
          </w:r>
          <w:r>
            <w:rPr>
              <w:noProof/>
            </w:rPr>
            <w:instrText xml:space="preserve"> PAGEREF _Toc267660999 \h </w:instrText>
          </w:r>
          <w:r>
            <w:rPr>
              <w:noProof/>
            </w:rPr>
          </w:r>
          <w:r>
            <w:rPr>
              <w:noProof/>
            </w:rPr>
            <w:fldChar w:fldCharType="separate"/>
          </w:r>
          <w:r>
            <w:rPr>
              <w:noProof/>
            </w:rPr>
            <w:t>6</w:t>
          </w:r>
          <w:r>
            <w:rPr>
              <w:noProof/>
            </w:rPr>
            <w:fldChar w:fldCharType="end"/>
          </w:r>
        </w:p>
        <w:p w14:paraId="66A6B1F3" w14:textId="77777777" w:rsidR="00C82B20" w:rsidRDefault="00C82B20">
          <w:pPr>
            <w:pStyle w:val="TOC1"/>
            <w:rPr>
              <w:rFonts w:asciiTheme="minorHAnsi" w:hAnsiTheme="minorHAnsi"/>
              <w:b w:val="0"/>
              <w:caps w:val="0"/>
              <w:noProof/>
              <w:sz w:val="24"/>
              <w:szCs w:val="24"/>
              <w:u w:val="none"/>
              <w:lang w:eastAsia="ja-JP"/>
            </w:rPr>
          </w:pPr>
          <w:r w:rsidRPr="00DD605F">
            <w:rPr>
              <w:rFonts w:cs="Times New Roman"/>
              <w:noProof/>
            </w:rPr>
            <w:t>LIST OF FIGURES</w:t>
          </w:r>
          <w:r>
            <w:rPr>
              <w:noProof/>
            </w:rPr>
            <w:tab/>
          </w:r>
          <w:r>
            <w:rPr>
              <w:noProof/>
            </w:rPr>
            <w:fldChar w:fldCharType="begin"/>
          </w:r>
          <w:r>
            <w:rPr>
              <w:noProof/>
            </w:rPr>
            <w:instrText xml:space="preserve"> PAGEREF _Toc267661000 \h </w:instrText>
          </w:r>
          <w:r>
            <w:rPr>
              <w:noProof/>
            </w:rPr>
          </w:r>
          <w:r>
            <w:rPr>
              <w:noProof/>
            </w:rPr>
            <w:fldChar w:fldCharType="separate"/>
          </w:r>
          <w:r>
            <w:rPr>
              <w:noProof/>
            </w:rPr>
            <w:t>7</w:t>
          </w:r>
          <w:r>
            <w:rPr>
              <w:noProof/>
            </w:rPr>
            <w:fldChar w:fldCharType="end"/>
          </w:r>
        </w:p>
        <w:p w14:paraId="2405B1DD" w14:textId="77777777" w:rsidR="00C82B20" w:rsidRDefault="00C82B20">
          <w:pPr>
            <w:pStyle w:val="TOC1"/>
            <w:rPr>
              <w:rFonts w:asciiTheme="minorHAnsi" w:hAnsiTheme="minorHAnsi"/>
              <w:b w:val="0"/>
              <w:caps w:val="0"/>
              <w:noProof/>
              <w:sz w:val="24"/>
              <w:szCs w:val="24"/>
              <w:u w:val="none"/>
              <w:lang w:eastAsia="ja-JP"/>
            </w:rPr>
          </w:pPr>
          <w:r w:rsidRPr="00DD605F">
            <w:rPr>
              <w:rFonts w:cs="Times New Roman"/>
              <w:noProof/>
            </w:rPr>
            <w:t>ABSTRACT</w:t>
          </w:r>
          <w:r>
            <w:rPr>
              <w:noProof/>
            </w:rPr>
            <w:tab/>
          </w:r>
          <w:r>
            <w:rPr>
              <w:noProof/>
            </w:rPr>
            <w:fldChar w:fldCharType="begin"/>
          </w:r>
          <w:r>
            <w:rPr>
              <w:noProof/>
            </w:rPr>
            <w:instrText xml:space="preserve"> PAGEREF _Toc267661001 \h </w:instrText>
          </w:r>
          <w:r>
            <w:rPr>
              <w:noProof/>
            </w:rPr>
          </w:r>
          <w:r>
            <w:rPr>
              <w:noProof/>
            </w:rPr>
            <w:fldChar w:fldCharType="separate"/>
          </w:r>
          <w:r>
            <w:rPr>
              <w:noProof/>
            </w:rPr>
            <w:t>8</w:t>
          </w:r>
          <w:r>
            <w:rPr>
              <w:noProof/>
            </w:rPr>
            <w:fldChar w:fldCharType="end"/>
          </w:r>
        </w:p>
        <w:p w14:paraId="0985250F" w14:textId="77777777" w:rsidR="00C82B20" w:rsidRDefault="00C82B20">
          <w:pPr>
            <w:pStyle w:val="TOC1"/>
            <w:rPr>
              <w:rFonts w:asciiTheme="minorHAnsi" w:hAnsiTheme="minorHAnsi"/>
              <w:b w:val="0"/>
              <w:caps w:val="0"/>
              <w:noProof/>
              <w:sz w:val="24"/>
              <w:szCs w:val="24"/>
              <w:u w:val="none"/>
              <w:lang w:eastAsia="ja-JP"/>
            </w:rPr>
          </w:pPr>
          <w:r w:rsidRPr="00DD605F">
            <w:rPr>
              <w:rFonts w:cs="Times New Roman"/>
              <w:noProof/>
            </w:rPr>
            <w:t>DECLARATION</w:t>
          </w:r>
          <w:r>
            <w:rPr>
              <w:noProof/>
            </w:rPr>
            <w:tab/>
          </w:r>
          <w:r>
            <w:rPr>
              <w:noProof/>
            </w:rPr>
            <w:fldChar w:fldCharType="begin"/>
          </w:r>
          <w:r>
            <w:rPr>
              <w:noProof/>
            </w:rPr>
            <w:instrText xml:space="preserve"> PAGEREF _Toc267661002 \h </w:instrText>
          </w:r>
          <w:r>
            <w:rPr>
              <w:noProof/>
            </w:rPr>
          </w:r>
          <w:r>
            <w:rPr>
              <w:noProof/>
            </w:rPr>
            <w:fldChar w:fldCharType="separate"/>
          </w:r>
          <w:r>
            <w:rPr>
              <w:noProof/>
            </w:rPr>
            <w:t>10</w:t>
          </w:r>
          <w:r>
            <w:rPr>
              <w:noProof/>
            </w:rPr>
            <w:fldChar w:fldCharType="end"/>
          </w:r>
        </w:p>
        <w:p w14:paraId="53EB65A6" w14:textId="77777777" w:rsidR="00C82B20" w:rsidRDefault="00C82B20">
          <w:pPr>
            <w:pStyle w:val="TOC1"/>
            <w:rPr>
              <w:rFonts w:asciiTheme="minorHAnsi" w:hAnsiTheme="minorHAnsi"/>
              <w:b w:val="0"/>
              <w:caps w:val="0"/>
              <w:noProof/>
              <w:sz w:val="24"/>
              <w:szCs w:val="24"/>
              <w:u w:val="none"/>
              <w:lang w:eastAsia="ja-JP"/>
            </w:rPr>
          </w:pPr>
          <w:r w:rsidRPr="00DD605F">
            <w:rPr>
              <w:rFonts w:cs="Times New Roman"/>
              <w:noProof/>
            </w:rPr>
            <w:t>INTELLECTUAL PROPERTY STATEMENT</w:t>
          </w:r>
          <w:r>
            <w:rPr>
              <w:noProof/>
            </w:rPr>
            <w:tab/>
          </w:r>
          <w:r>
            <w:rPr>
              <w:noProof/>
            </w:rPr>
            <w:fldChar w:fldCharType="begin"/>
          </w:r>
          <w:r>
            <w:rPr>
              <w:noProof/>
            </w:rPr>
            <w:instrText xml:space="preserve"> PAGEREF _Toc267661003 \h </w:instrText>
          </w:r>
          <w:r>
            <w:rPr>
              <w:noProof/>
            </w:rPr>
          </w:r>
          <w:r>
            <w:rPr>
              <w:noProof/>
            </w:rPr>
            <w:fldChar w:fldCharType="separate"/>
          </w:r>
          <w:r>
            <w:rPr>
              <w:noProof/>
            </w:rPr>
            <w:t>11</w:t>
          </w:r>
          <w:r>
            <w:rPr>
              <w:noProof/>
            </w:rPr>
            <w:fldChar w:fldCharType="end"/>
          </w:r>
        </w:p>
        <w:p w14:paraId="08A769CC" w14:textId="77777777" w:rsidR="00C82B20" w:rsidRDefault="00C82B20">
          <w:pPr>
            <w:pStyle w:val="TOC1"/>
            <w:rPr>
              <w:rFonts w:asciiTheme="minorHAnsi" w:hAnsiTheme="minorHAnsi"/>
              <w:b w:val="0"/>
              <w:caps w:val="0"/>
              <w:noProof/>
              <w:sz w:val="24"/>
              <w:szCs w:val="24"/>
              <w:u w:val="none"/>
              <w:lang w:eastAsia="ja-JP"/>
            </w:rPr>
          </w:pPr>
          <w:r w:rsidRPr="00DD605F">
            <w:rPr>
              <w:rFonts w:cs="Times New Roman"/>
              <w:noProof/>
            </w:rPr>
            <w:t>ACKNOWLEDGMENT</w:t>
          </w:r>
          <w:r>
            <w:rPr>
              <w:noProof/>
            </w:rPr>
            <w:tab/>
          </w:r>
          <w:r>
            <w:rPr>
              <w:noProof/>
            </w:rPr>
            <w:fldChar w:fldCharType="begin"/>
          </w:r>
          <w:r>
            <w:rPr>
              <w:noProof/>
            </w:rPr>
            <w:instrText xml:space="preserve"> PAGEREF _Toc267661004 \h </w:instrText>
          </w:r>
          <w:r>
            <w:rPr>
              <w:noProof/>
            </w:rPr>
          </w:r>
          <w:r>
            <w:rPr>
              <w:noProof/>
            </w:rPr>
            <w:fldChar w:fldCharType="separate"/>
          </w:r>
          <w:r>
            <w:rPr>
              <w:noProof/>
            </w:rPr>
            <w:t>13</w:t>
          </w:r>
          <w:r>
            <w:rPr>
              <w:noProof/>
            </w:rPr>
            <w:fldChar w:fldCharType="end"/>
          </w:r>
        </w:p>
        <w:p w14:paraId="19927E72" w14:textId="77777777" w:rsidR="00C82B20" w:rsidRDefault="00C82B20">
          <w:pPr>
            <w:pStyle w:val="TOC1"/>
            <w:rPr>
              <w:rFonts w:asciiTheme="minorHAnsi" w:hAnsiTheme="minorHAnsi"/>
              <w:b w:val="0"/>
              <w:caps w:val="0"/>
              <w:noProof/>
              <w:sz w:val="24"/>
              <w:szCs w:val="24"/>
              <w:u w:val="none"/>
              <w:lang w:eastAsia="ja-JP"/>
            </w:rPr>
          </w:pPr>
          <w:r w:rsidRPr="00DD605F">
            <w:rPr>
              <w:rFonts w:cs="Times New Roman"/>
              <w:noProof/>
            </w:rPr>
            <w:t>1</w:t>
          </w:r>
          <w:r>
            <w:rPr>
              <w:rFonts w:asciiTheme="minorHAnsi" w:hAnsiTheme="minorHAnsi"/>
              <w:b w:val="0"/>
              <w:caps w:val="0"/>
              <w:noProof/>
              <w:sz w:val="24"/>
              <w:szCs w:val="24"/>
              <w:u w:val="none"/>
              <w:lang w:eastAsia="ja-JP"/>
            </w:rPr>
            <w:tab/>
          </w:r>
          <w:r w:rsidRPr="00DD605F">
            <w:rPr>
              <w:rFonts w:cs="Times New Roman"/>
              <w:noProof/>
            </w:rPr>
            <w:t>INTRODUCTION</w:t>
          </w:r>
          <w:r>
            <w:rPr>
              <w:noProof/>
            </w:rPr>
            <w:tab/>
          </w:r>
          <w:r>
            <w:rPr>
              <w:noProof/>
            </w:rPr>
            <w:fldChar w:fldCharType="begin"/>
          </w:r>
          <w:r>
            <w:rPr>
              <w:noProof/>
            </w:rPr>
            <w:instrText xml:space="preserve"> PAGEREF _Toc267661005 \h </w:instrText>
          </w:r>
          <w:r>
            <w:rPr>
              <w:noProof/>
            </w:rPr>
          </w:r>
          <w:r>
            <w:rPr>
              <w:noProof/>
            </w:rPr>
            <w:fldChar w:fldCharType="separate"/>
          </w:r>
          <w:r>
            <w:rPr>
              <w:noProof/>
            </w:rPr>
            <w:t>15</w:t>
          </w:r>
          <w:r>
            <w:rPr>
              <w:noProof/>
            </w:rPr>
            <w:fldChar w:fldCharType="end"/>
          </w:r>
        </w:p>
        <w:p w14:paraId="24098BE5" w14:textId="77777777" w:rsidR="00C82B20" w:rsidRDefault="00C82B20">
          <w:pPr>
            <w:pStyle w:val="TOC2"/>
            <w:tabs>
              <w:tab w:val="left" w:pos="515"/>
              <w:tab w:val="right" w:pos="8290"/>
            </w:tabs>
            <w:rPr>
              <w:rFonts w:asciiTheme="minorHAnsi" w:hAnsiTheme="minorHAnsi"/>
              <w:b w:val="0"/>
              <w:smallCaps w:val="0"/>
              <w:noProof/>
              <w:sz w:val="24"/>
              <w:szCs w:val="24"/>
              <w:lang w:eastAsia="ja-JP"/>
            </w:rPr>
          </w:pPr>
          <w:r>
            <w:rPr>
              <w:noProof/>
            </w:rPr>
            <w:t>1.1</w:t>
          </w:r>
          <w:r>
            <w:rPr>
              <w:rFonts w:asciiTheme="minorHAnsi" w:hAnsiTheme="minorHAnsi"/>
              <w:b w:val="0"/>
              <w:smallCaps w:val="0"/>
              <w:noProof/>
              <w:sz w:val="24"/>
              <w:szCs w:val="24"/>
              <w:lang w:eastAsia="ja-JP"/>
            </w:rPr>
            <w:tab/>
          </w:r>
          <w:r>
            <w:rPr>
              <w:noProof/>
            </w:rPr>
            <w:t>Motivation</w:t>
          </w:r>
          <w:r>
            <w:rPr>
              <w:noProof/>
            </w:rPr>
            <w:tab/>
          </w:r>
          <w:r>
            <w:rPr>
              <w:noProof/>
            </w:rPr>
            <w:fldChar w:fldCharType="begin"/>
          </w:r>
          <w:r>
            <w:rPr>
              <w:noProof/>
            </w:rPr>
            <w:instrText xml:space="preserve"> PAGEREF _Toc267661006 \h </w:instrText>
          </w:r>
          <w:r>
            <w:rPr>
              <w:noProof/>
            </w:rPr>
          </w:r>
          <w:r>
            <w:rPr>
              <w:noProof/>
            </w:rPr>
            <w:fldChar w:fldCharType="separate"/>
          </w:r>
          <w:r>
            <w:rPr>
              <w:noProof/>
            </w:rPr>
            <w:t>15</w:t>
          </w:r>
          <w:r>
            <w:rPr>
              <w:noProof/>
            </w:rPr>
            <w:fldChar w:fldCharType="end"/>
          </w:r>
        </w:p>
        <w:p w14:paraId="1D4897AD" w14:textId="77777777" w:rsidR="00C82B20" w:rsidRDefault="00C82B20">
          <w:pPr>
            <w:pStyle w:val="TOC2"/>
            <w:tabs>
              <w:tab w:val="left" w:pos="515"/>
              <w:tab w:val="right" w:pos="8290"/>
            </w:tabs>
            <w:rPr>
              <w:rFonts w:asciiTheme="minorHAnsi" w:hAnsiTheme="minorHAnsi"/>
              <w:b w:val="0"/>
              <w:smallCaps w:val="0"/>
              <w:noProof/>
              <w:sz w:val="24"/>
              <w:szCs w:val="24"/>
              <w:lang w:eastAsia="ja-JP"/>
            </w:rPr>
          </w:pPr>
          <w:r>
            <w:rPr>
              <w:noProof/>
            </w:rPr>
            <w:t>1.2</w:t>
          </w:r>
          <w:r>
            <w:rPr>
              <w:rFonts w:asciiTheme="minorHAnsi" w:hAnsiTheme="minorHAnsi"/>
              <w:b w:val="0"/>
              <w:smallCaps w:val="0"/>
              <w:noProof/>
              <w:sz w:val="24"/>
              <w:szCs w:val="24"/>
              <w:lang w:eastAsia="ja-JP"/>
            </w:rPr>
            <w:tab/>
          </w:r>
          <w:r>
            <w:rPr>
              <w:noProof/>
            </w:rPr>
            <w:t>Aims</w:t>
          </w:r>
          <w:r>
            <w:rPr>
              <w:noProof/>
            </w:rPr>
            <w:tab/>
          </w:r>
          <w:r>
            <w:rPr>
              <w:noProof/>
            </w:rPr>
            <w:fldChar w:fldCharType="begin"/>
          </w:r>
          <w:r>
            <w:rPr>
              <w:noProof/>
            </w:rPr>
            <w:instrText xml:space="preserve"> PAGEREF _Toc267661007 \h </w:instrText>
          </w:r>
          <w:r>
            <w:rPr>
              <w:noProof/>
            </w:rPr>
          </w:r>
          <w:r>
            <w:rPr>
              <w:noProof/>
            </w:rPr>
            <w:fldChar w:fldCharType="separate"/>
          </w:r>
          <w:r>
            <w:rPr>
              <w:noProof/>
            </w:rPr>
            <w:t>17</w:t>
          </w:r>
          <w:r>
            <w:rPr>
              <w:noProof/>
            </w:rPr>
            <w:fldChar w:fldCharType="end"/>
          </w:r>
        </w:p>
        <w:p w14:paraId="04EF8644" w14:textId="77777777" w:rsidR="00C82B20" w:rsidRDefault="00C82B20">
          <w:pPr>
            <w:pStyle w:val="TOC2"/>
            <w:tabs>
              <w:tab w:val="left" w:pos="515"/>
              <w:tab w:val="right" w:pos="8290"/>
            </w:tabs>
            <w:rPr>
              <w:rFonts w:asciiTheme="minorHAnsi" w:hAnsiTheme="minorHAnsi"/>
              <w:b w:val="0"/>
              <w:smallCaps w:val="0"/>
              <w:noProof/>
              <w:sz w:val="24"/>
              <w:szCs w:val="24"/>
              <w:lang w:eastAsia="ja-JP"/>
            </w:rPr>
          </w:pPr>
          <w:r>
            <w:rPr>
              <w:noProof/>
            </w:rPr>
            <w:t>1.3</w:t>
          </w:r>
          <w:r>
            <w:rPr>
              <w:rFonts w:asciiTheme="minorHAnsi" w:hAnsiTheme="minorHAnsi"/>
              <w:b w:val="0"/>
              <w:smallCaps w:val="0"/>
              <w:noProof/>
              <w:sz w:val="24"/>
              <w:szCs w:val="24"/>
              <w:lang w:eastAsia="ja-JP"/>
            </w:rPr>
            <w:tab/>
          </w:r>
          <w:r>
            <w:rPr>
              <w:noProof/>
            </w:rPr>
            <w:t>Objectives</w:t>
          </w:r>
          <w:r>
            <w:rPr>
              <w:noProof/>
            </w:rPr>
            <w:tab/>
          </w:r>
          <w:r>
            <w:rPr>
              <w:noProof/>
            </w:rPr>
            <w:fldChar w:fldCharType="begin"/>
          </w:r>
          <w:r>
            <w:rPr>
              <w:noProof/>
            </w:rPr>
            <w:instrText xml:space="preserve"> PAGEREF _Toc267661008 \h </w:instrText>
          </w:r>
          <w:r>
            <w:rPr>
              <w:noProof/>
            </w:rPr>
          </w:r>
          <w:r>
            <w:rPr>
              <w:noProof/>
            </w:rPr>
            <w:fldChar w:fldCharType="separate"/>
          </w:r>
          <w:r>
            <w:rPr>
              <w:noProof/>
            </w:rPr>
            <w:t>17</w:t>
          </w:r>
          <w:r>
            <w:rPr>
              <w:noProof/>
            </w:rPr>
            <w:fldChar w:fldCharType="end"/>
          </w:r>
        </w:p>
        <w:p w14:paraId="73FE9DF1" w14:textId="77777777" w:rsidR="00C82B20" w:rsidRDefault="00C82B20">
          <w:pPr>
            <w:pStyle w:val="TOC2"/>
            <w:tabs>
              <w:tab w:val="left" w:pos="515"/>
              <w:tab w:val="right" w:pos="8290"/>
            </w:tabs>
            <w:rPr>
              <w:rFonts w:asciiTheme="minorHAnsi" w:hAnsiTheme="minorHAnsi"/>
              <w:b w:val="0"/>
              <w:smallCaps w:val="0"/>
              <w:noProof/>
              <w:sz w:val="24"/>
              <w:szCs w:val="24"/>
              <w:lang w:eastAsia="ja-JP"/>
            </w:rPr>
          </w:pPr>
          <w:r>
            <w:rPr>
              <w:noProof/>
            </w:rPr>
            <w:t>1.4</w:t>
          </w:r>
          <w:r>
            <w:rPr>
              <w:rFonts w:asciiTheme="minorHAnsi" w:hAnsiTheme="minorHAnsi"/>
              <w:b w:val="0"/>
              <w:smallCaps w:val="0"/>
              <w:noProof/>
              <w:sz w:val="24"/>
              <w:szCs w:val="24"/>
              <w:lang w:eastAsia="ja-JP"/>
            </w:rPr>
            <w:tab/>
          </w:r>
          <w:r>
            <w:rPr>
              <w:noProof/>
            </w:rPr>
            <w:t>Contributions of this Project</w:t>
          </w:r>
          <w:r>
            <w:rPr>
              <w:noProof/>
            </w:rPr>
            <w:tab/>
          </w:r>
          <w:r>
            <w:rPr>
              <w:noProof/>
            </w:rPr>
            <w:fldChar w:fldCharType="begin"/>
          </w:r>
          <w:r>
            <w:rPr>
              <w:noProof/>
            </w:rPr>
            <w:instrText xml:space="preserve"> PAGEREF _Toc267661009 \h </w:instrText>
          </w:r>
          <w:r>
            <w:rPr>
              <w:noProof/>
            </w:rPr>
          </w:r>
          <w:r>
            <w:rPr>
              <w:noProof/>
            </w:rPr>
            <w:fldChar w:fldCharType="separate"/>
          </w:r>
          <w:r>
            <w:rPr>
              <w:noProof/>
            </w:rPr>
            <w:t>18</w:t>
          </w:r>
          <w:r>
            <w:rPr>
              <w:noProof/>
            </w:rPr>
            <w:fldChar w:fldCharType="end"/>
          </w:r>
        </w:p>
        <w:p w14:paraId="09FE0C15" w14:textId="77777777" w:rsidR="00C82B20" w:rsidRDefault="00C82B20">
          <w:pPr>
            <w:pStyle w:val="TOC2"/>
            <w:tabs>
              <w:tab w:val="left" w:pos="515"/>
              <w:tab w:val="right" w:pos="8290"/>
            </w:tabs>
            <w:rPr>
              <w:rFonts w:asciiTheme="minorHAnsi" w:hAnsiTheme="minorHAnsi"/>
              <w:b w:val="0"/>
              <w:smallCaps w:val="0"/>
              <w:noProof/>
              <w:sz w:val="24"/>
              <w:szCs w:val="24"/>
              <w:lang w:eastAsia="ja-JP"/>
            </w:rPr>
          </w:pPr>
          <w:r>
            <w:rPr>
              <w:noProof/>
            </w:rPr>
            <w:t>1.5</w:t>
          </w:r>
          <w:r>
            <w:rPr>
              <w:rFonts w:asciiTheme="minorHAnsi" w:hAnsiTheme="minorHAnsi"/>
              <w:b w:val="0"/>
              <w:smallCaps w:val="0"/>
              <w:noProof/>
              <w:sz w:val="24"/>
              <w:szCs w:val="24"/>
              <w:lang w:eastAsia="ja-JP"/>
            </w:rPr>
            <w:tab/>
          </w:r>
          <w:r>
            <w:rPr>
              <w:noProof/>
            </w:rPr>
            <w:t>Structure of the Dissertation</w:t>
          </w:r>
          <w:r>
            <w:rPr>
              <w:noProof/>
            </w:rPr>
            <w:tab/>
          </w:r>
          <w:r>
            <w:rPr>
              <w:noProof/>
            </w:rPr>
            <w:fldChar w:fldCharType="begin"/>
          </w:r>
          <w:r>
            <w:rPr>
              <w:noProof/>
            </w:rPr>
            <w:instrText xml:space="preserve"> PAGEREF _Toc267661010 \h </w:instrText>
          </w:r>
          <w:r>
            <w:rPr>
              <w:noProof/>
            </w:rPr>
          </w:r>
          <w:r>
            <w:rPr>
              <w:noProof/>
            </w:rPr>
            <w:fldChar w:fldCharType="separate"/>
          </w:r>
          <w:r>
            <w:rPr>
              <w:noProof/>
            </w:rPr>
            <w:t>19</w:t>
          </w:r>
          <w:r>
            <w:rPr>
              <w:noProof/>
            </w:rPr>
            <w:fldChar w:fldCharType="end"/>
          </w:r>
        </w:p>
        <w:p w14:paraId="722239E6" w14:textId="77777777" w:rsidR="00C82B20" w:rsidRDefault="00C82B20">
          <w:pPr>
            <w:pStyle w:val="TOC2"/>
            <w:tabs>
              <w:tab w:val="left" w:pos="515"/>
              <w:tab w:val="right" w:pos="8290"/>
            </w:tabs>
            <w:rPr>
              <w:rFonts w:asciiTheme="minorHAnsi" w:hAnsiTheme="minorHAnsi"/>
              <w:b w:val="0"/>
              <w:smallCaps w:val="0"/>
              <w:noProof/>
              <w:sz w:val="24"/>
              <w:szCs w:val="24"/>
              <w:lang w:eastAsia="ja-JP"/>
            </w:rPr>
          </w:pPr>
          <w:r>
            <w:rPr>
              <w:noProof/>
            </w:rPr>
            <w:t>1.6</w:t>
          </w:r>
          <w:r>
            <w:rPr>
              <w:rFonts w:asciiTheme="minorHAnsi" w:hAnsiTheme="minorHAnsi"/>
              <w:b w:val="0"/>
              <w:smallCaps w:val="0"/>
              <w:noProof/>
              <w:sz w:val="24"/>
              <w:szCs w:val="24"/>
              <w:lang w:eastAsia="ja-JP"/>
            </w:rPr>
            <w:tab/>
          </w:r>
          <w:r>
            <w:rPr>
              <w:noProof/>
            </w:rPr>
            <w:t>Conclusion</w:t>
          </w:r>
          <w:r>
            <w:rPr>
              <w:noProof/>
            </w:rPr>
            <w:tab/>
          </w:r>
          <w:r>
            <w:rPr>
              <w:noProof/>
            </w:rPr>
            <w:fldChar w:fldCharType="begin"/>
          </w:r>
          <w:r>
            <w:rPr>
              <w:noProof/>
            </w:rPr>
            <w:instrText xml:space="preserve"> PAGEREF _Toc267661011 \h </w:instrText>
          </w:r>
          <w:r>
            <w:rPr>
              <w:noProof/>
            </w:rPr>
          </w:r>
          <w:r>
            <w:rPr>
              <w:noProof/>
            </w:rPr>
            <w:fldChar w:fldCharType="separate"/>
          </w:r>
          <w:r>
            <w:rPr>
              <w:noProof/>
            </w:rPr>
            <w:t>19</w:t>
          </w:r>
          <w:r>
            <w:rPr>
              <w:noProof/>
            </w:rPr>
            <w:fldChar w:fldCharType="end"/>
          </w:r>
        </w:p>
        <w:p w14:paraId="26141635" w14:textId="77777777" w:rsidR="00C82B20" w:rsidRDefault="00C82B20">
          <w:pPr>
            <w:pStyle w:val="TOC1"/>
            <w:rPr>
              <w:rFonts w:asciiTheme="minorHAnsi" w:hAnsiTheme="minorHAnsi"/>
              <w:b w:val="0"/>
              <w:caps w:val="0"/>
              <w:noProof/>
              <w:sz w:val="24"/>
              <w:szCs w:val="24"/>
              <w:u w:val="none"/>
              <w:lang w:eastAsia="ja-JP"/>
            </w:rPr>
          </w:pPr>
          <w:r w:rsidRPr="00DD605F">
            <w:rPr>
              <w:rFonts w:cs="Times New Roman"/>
              <w:noProof/>
            </w:rPr>
            <w:t>2</w:t>
          </w:r>
          <w:r>
            <w:rPr>
              <w:rFonts w:asciiTheme="minorHAnsi" w:hAnsiTheme="minorHAnsi"/>
              <w:b w:val="0"/>
              <w:caps w:val="0"/>
              <w:noProof/>
              <w:sz w:val="24"/>
              <w:szCs w:val="24"/>
              <w:u w:val="none"/>
              <w:lang w:eastAsia="ja-JP"/>
            </w:rPr>
            <w:tab/>
          </w:r>
          <w:r w:rsidRPr="00DD605F">
            <w:rPr>
              <w:rFonts w:cs="Times New Roman"/>
              <w:noProof/>
            </w:rPr>
            <w:t>BACKGROUND</w:t>
          </w:r>
          <w:r>
            <w:rPr>
              <w:noProof/>
            </w:rPr>
            <w:tab/>
          </w:r>
          <w:r>
            <w:rPr>
              <w:noProof/>
            </w:rPr>
            <w:fldChar w:fldCharType="begin"/>
          </w:r>
          <w:r>
            <w:rPr>
              <w:noProof/>
            </w:rPr>
            <w:instrText xml:space="preserve"> PAGEREF _Toc267661012 \h </w:instrText>
          </w:r>
          <w:r>
            <w:rPr>
              <w:noProof/>
            </w:rPr>
          </w:r>
          <w:r>
            <w:rPr>
              <w:noProof/>
            </w:rPr>
            <w:fldChar w:fldCharType="separate"/>
          </w:r>
          <w:r>
            <w:rPr>
              <w:noProof/>
            </w:rPr>
            <w:t>20</w:t>
          </w:r>
          <w:r>
            <w:rPr>
              <w:noProof/>
            </w:rPr>
            <w:fldChar w:fldCharType="end"/>
          </w:r>
        </w:p>
        <w:p w14:paraId="6BA4A739" w14:textId="77777777" w:rsidR="00C82B20" w:rsidRDefault="00C82B20">
          <w:pPr>
            <w:pStyle w:val="TOC2"/>
            <w:tabs>
              <w:tab w:val="left" w:pos="515"/>
              <w:tab w:val="right" w:pos="8290"/>
            </w:tabs>
            <w:rPr>
              <w:rFonts w:asciiTheme="minorHAnsi" w:hAnsiTheme="minorHAnsi"/>
              <w:b w:val="0"/>
              <w:smallCaps w:val="0"/>
              <w:noProof/>
              <w:sz w:val="24"/>
              <w:szCs w:val="24"/>
              <w:lang w:eastAsia="ja-JP"/>
            </w:rPr>
          </w:pPr>
          <w:r>
            <w:rPr>
              <w:noProof/>
            </w:rPr>
            <w:t>2.1</w:t>
          </w:r>
          <w:r>
            <w:rPr>
              <w:rFonts w:asciiTheme="minorHAnsi" w:hAnsiTheme="minorHAnsi"/>
              <w:b w:val="0"/>
              <w:smallCaps w:val="0"/>
              <w:noProof/>
              <w:sz w:val="24"/>
              <w:szCs w:val="24"/>
              <w:lang w:eastAsia="ja-JP"/>
            </w:rPr>
            <w:tab/>
          </w:r>
          <w:r>
            <w:rPr>
              <w:noProof/>
            </w:rPr>
            <w:t>OWL</w:t>
          </w:r>
          <w:r>
            <w:rPr>
              <w:noProof/>
            </w:rPr>
            <w:tab/>
          </w:r>
          <w:r>
            <w:rPr>
              <w:noProof/>
            </w:rPr>
            <w:fldChar w:fldCharType="begin"/>
          </w:r>
          <w:r>
            <w:rPr>
              <w:noProof/>
            </w:rPr>
            <w:instrText xml:space="preserve"> PAGEREF _Toc267661013 \h </w:instrText>
          </w:r>
          <w:r>
            <w:rPr>
              <w:noProof/>
            </w:rPr>
          </w:r>
          <w:r>
            <w:rPr>
              <w:noProof/>
            </w:rPr>
            <w:fldChar w:fldCharType="separate"/>
          </w:r>
          <w:r>
            <w:rPr>
              <w:noProof/>
            </w:rPr>
            <w:t>20</w:t>
          </w:r>
          <w:r>
            <w:rPr>
              <w:noProof/>
            </w:rPr>
            <w:fldChar w:fldCharType="end"/>
          </w:r>
        </w:p>
        <w:p w14:paraId="26B029D9" w14:textId="77777777" w:rsidR="00C82B20" w:rsidRDefault="00C82B20">
          <w:pPr>
            <w:pStyle w:val="TOC3"/>
            <w:tabs>
              <w:tab w:val="left" w:pos="680"/>
              <w:tab w:val="right" w:pos="8290"/>
            </w:tabs>
            <w:rPr>
              <w:rFonts w:asciiTheme="minorHAnsi" w:hAnsiTheme="minorHAnsi"/>
              <w:smallCaps w:val="0"/>
              <w:noProof/>
              <w:sz w:val="24"/>
              <w:szCs w:val="24"/>
              <w:lang w:eastAsia="ja-JP"/>
            </w:rPr>
          </w:pPr>
          <w:r w:rsidRPr="00DD605F">
            <w:rPr>
              <w:rFonts w:cs="Times New Roman"/>
              <w:noProof/>
            </w:rPr>
            <w:t>2.1.1</w:t>
          </w:r>
          <w:r>
            <w:rPr>
              <w:rFonts w:asciiTheme="minorHAnsi" w:hAnsiTheme="minorHAnsi"/>
              <w:smallCaps w:val="0"/>
              <w:noProof/>
              <w:sz w:val="24"/>
              <w:szCs w:val="24"/>
              <w:lang w:eastAsia="ja-JP"/>
            </w:rPr>
            <w:tab/>
          </w:r>
          <w:r w:rsidRPr="00DD605F">
            <w:rPr>
              <w:rFonts w:cs="Times New Roman"/>
              <w:noProof/>
            </w:rPr>
            <w:t>OWLClasses</w:t>
          </w:r>
          <w:r>
            <w:rPr>
              <w:noProof/>
            </w:rPr>
            <w:tab/>
          </w:r>
          <w:r>
            <w:rPr>
              <w:noProof/>
            </w:rPr>
            <w:fldChar w:fldCharType="begin"/>
          </w:r>
          <w:r>
            <w:rPr>
              <w:noProof/>
            </w:rPr>
            <w:instrText xml:space="preserve"> PAGEREF _Toc267661014 \h </w:instrText>
          </w:r>
          <w:r>
            <w:rPr>
              <w:noProof/>
            </w:rPr>
          </w:r>
          <w:r>
            <w:rPr>
              <w:noProof/>
            </w:rPr>
            <w:fldChar w:fldCharType="separate"/>
          </w:r>
          <w:r>
            <w:rPr>
              <w:noProof/>
            </w:rPr>
            <w:t>22</w:t>
          </w:r>
          <w:r>
            <w:rPr>
              <w:noProof/>
            </w:rPr>
            <w:fldChar w:fldCharType="end"/>
          </w:r>
        </w:p>
        <w:p w14:paraId="4F423249" w14:textId="77777777" w:rsidR="00C82B20" w:rsidRDefault="00C82B20">
          <w:pPr>
            <w:pStyle w:val="TOC3"/>
            <w:tabs>
              <w:tab w:val="left" w:pos="680"/>
              <w:tab w:val="right" w:pos="8290"/>
            </w:tabs>
            <w:rPr>
              <w:rFonts w:asciiTheme="minorHAnsi" w:hAnsiTheme="minorHAnsi"/>
              <w:smallCaps w:val="0"/>
              <w:noProof/>
              <w:sz w:val="24"/>
              <w:szCs w:val="24"/>
              <w:lang w:eastAsia="ja-JP"/>
            </w:rPr>
          </w:pPr>
          <w:r w:rsidRPr="00DD605F">
            <w:rPr>
              <w:rFonts w:cs="Times New Roman"/>
              <w:noProof/>
            </w:rPr>
            <w:t>2.1.2</w:t>
          </w:r>
          <w:r>
            <w:rPr>
              <w:rFonts w:asciiTheme="minorHAnsi" w:hAnsiTheme="minorHAnsi"/>
              <w:smallCaps w:val="0"/>
              <w:noProof/>
              <w:sz w:val="24"/>
              <w:szCs w:val="24"/>
              <w:lang w:eastAsia="ja-JP"/>
            </w:rPr>
            <w:tab/>
          </w:r>
          <w:r w:rsidRPr="00DD605F">
            <w:rPr>
              <w:rFonts w:cs="Times New Roman"/>
              <w:noProof/>
            </w:rPr>
            <w:t>OWLObjectProperties</w:t>
          </w:r>
          <w:r>
            <w:rPr>
              <w:noProof/>
            </w:rPr>
            <w:tab/>
          </w:r>
          <w:r>
            <w:rPr>
              <w:noProof/>
            </w:rPr>
            <w:fldChar w:fldCharType="begin"/>
          </w:r>
          <w:r>
            <w:rPr>
              <w:noProof/>
            </w:rPr>
            <w:instrText xml:space="preserve"> PAGEREF _Toc267661015 \h </w:instrText>
          </w:r>
          <w:r>
            <w:rPr>
              <w:noProof/>
            </w:rPr>
          </w:r>
          <w:r>
            <w:rPr>
              <w:noProof/>
            </w:rPr>
            <w:fldChar w:fldCharType="separate"/>
          </w:r>
          <w:r>
            <w:rPr>
              <w:noProof/>
            </w:rPr>
            <w:t>22</w:t>
          </w:r>
          <w:r>
            <w:rPr>
              <w:noProof/>
            </w:rPr>
            <w:fldChar w:fldCharType="end"/>
          </w:r>
        </w:p>
        <w:p w14:paraId="39900D29" w14:textId="77777777" w:rsidR="00C82B20" w:rsidRDefault="00C82B20">
          <w:pPr>
            <w:pStyle w:val="TOC3"/>
            <w:tabs>
              <w:tab w:val="left" w:pos="680"/>
              <w:tab w:val="right" w:pos="8290"/>
            </w:tabs>
            <w:rPr>
              <w:rFonts w:asciiTheme="minorHAnsi" w:hAnsiTheme="minorHAnsi"/>
              <w:smallCaps w:val="0"/>
              <w:noProof/>
              <w:sz w:val="24"/>
              <w:szCs w:val="24"/>
              <w:lang w:eastAsia="ja-JP"/>
            </w:rPr>
          </w:pPr>
          <w:r w:rsidRPr="00DD605F">
            <w:rPr>
              <w:rFonts w:cs="Times New Roman"/>
              <w:noProof/>
            </w:rPr>
            <w:t>2.1.3</w:t>
          </w:r>
          <w:r>
            <w:rPr>
              <w:rFonts w:asciiTheme="minorHAnsi" w:hAnsiTheme="minorHAnsi"/>
              <w:smallCaps w:val="0"/>
              <w:noProof/>
              <w:sz w:val="24"/>
              <w:szCs w:val="24"/>
              <w:lang w:eastAsia="ja-JP"/>
            </w:rPr>
            <w:tab/>
          </w:r>
          <w:r w:rsidRPr="00DD605F">
            <w:rPr>
              <w:rFonts w:cs="Times New Roman"/>
              <w:noProof/>
            </w:rPr>
            <w:t>OWLAnnotationProperties</w:t>
          </w:r>
          <w:r>
            <w:rPr>
              <w:noProof/>
            </w:rPr>
            <w:tab/>
          </w:r>
          <w:r>
            <w:rPr>
              <w:noProof/>
            </w:rPr>
            <w:fldChar w:fldCharType="begin"/>
          </w:r>
          <w:r>
            <w:rPr>
              <w:noProof/>
            </w:rPr>
            <w:instrText xml:space="preserve"> PAGEREF _Toc267661016 \h </w:instrText>
          </w:r>
          <w:r>
            <w:rPr>
              <w:noProof/>
            </w:rPr>
          </w:r>
          <w:r>
            <w:rPr>
              <w:noProof/>
            </w:rPr>
            <w:fldChar w:fldCharType="separate"/>
          </w:r>
          <w:r>
            <w:rPr>
              <w:noProof/>
            </w:rPr>
            <w:t>22</w:t>
          </w:r>
          <w:r>
            <w:rPr>
              <w:noProof/>
            </w:rPr>
            <w:fldChar w:fldCharType="end"/>
          </w:r>
        </w:p>
        <w:p w14:paraId="6655B449" w14:textId="77777777" w:rsidR="00C82B20" w:rsidRDefault="00C82B20">
          <w:pPr>
            <w:pStyle w:val="TOC2"/>
            <w:tabs>
              <w:tab w:val="left" w:pos="515"/>
              <w:tab w:val="right" w:pos="8290"/>
            </w:tabs>
            <w:rPr>
              <w:rFonts w:asciiTheme="minorHAnsi" w:hAnsiTheme="minorHAnsi"/>
              <w:b w:val="0"/>
              <w:smallCaps w:val="0"/>
              <w:noProof/>
              <w:sz w:val="24"/>
              <w:szCs w:val="24"/>
              <w:lang w:eastAsia="ja-JP"/>
            </w:rPr>
          </w:pPr>
          <w:r>
            <w:rPr>
              <w:noProof/>
            </w:rPr>
            <w:t>2.2</w:t>
          </w:r>
          <w:r>
            <w:rPr>
              <w:rFonts w:asciiTheme="minorHAnsi" w:hAnsiTheme="minorHAnsi"/>
              <w:b w:val="0"/>
              <w:smallCaps w:val="0"/>
              <w:noProof/>
              <w:sz w:val="24"/>
              <w:szCs w:val="24"/>
              <w:lang w:eastAsia="ja-JP"/>
            </w:rPr>
            <w:tab/>
          </w:r>
          <w:r>
            <w:rPr>
              <w:noProof/>
            </w:rPr>
            <w:t>OWL API</w:t>
          </w:r>
          <w:r>
            <w:rPr>
              <w:noProof/>
            </w:rPr>
            <w:tab/>
          </w:r>
          <w:r>
            <w:rPr>
              <w:noProof/>
            </w:rPr>
            <w:fldChar w:fldCharType="begin"/>
          </w:r>
          <w:r>
            <w:rPr>
              <w:noProof/>
            </w:rPr>
            <w:instrText xml:space="preserve"> PAGEREF _Toc267661017 \h </w:instrText>
          </w:r>
          <w:r>
            <w:rPr>
              <w:noProof/>
            </w:rPr>
          </w:r>
          <w:r>
            <w:rPr>
              <w:noProof/>
            </w:rPr>
            <w:fldChar w:fldCharType="separate"/>
          </w:r>
          <w:r>
            <w:rPr>
              <w:noProof/>
            </w:rPr>
            <w:t>22</w:t>
          </w:r>
          <w:r>
            <w:rPr>
              <w:noProof/>
            </w:rPr>
            <w:fldChar w:fldCharType="end"/>
          </w:r>
        </w:p>
        <w:p w14:paraId="00F23EEC" w14:textId="77777777" w:rsidR="00C82B20" w:rsidRDefault="00C82B20">
          <w:pPr>
            <w:pStyle w:val="TOC2"/>
            <w:tabs>
              <w:tab w:val="left" w:pos="515"/>
              <w:tab w:val="right" w:pos="8290"/>
            </w:tabs>
            <w:rPr>
              <w:rFonts w:asciiTheme="minorHAnsi" w:hAnsiTheme="minorHAnsi"/>
              <w:b w:val="0"/>
              <w:smallCaps w:val="0"/>
              <w:noProof/>
              <w:sz w:val="24"/>
              <w:szCs w:val="24"/>
              <w:lang w:eastAsia="ja-JP"/>
            </w:rPr>
          </w:pPr>
          <w:r>
            <w:rPr>
              <w:noProof/>
            </w:rPr>
            <w:t>2.3</w:t>
          </w:r>
          <w:r>
            <w:rPr>
              <w:rFonts w:asciiTheme="minorHAnsi" w:hAnsiTheme="minorHAnsi"/>
              <w:b w:val="0"/>
              <w:smallCaps w:val="0"/>
              <w:noProof/>
              <w:sz w:val="24"/>
              <w:szCs w:val="24"/>
              <w:lang w:eastAsia="ja-JP"/>
            </w:rPr>
            <w:tab/>
          </w:r>
          <w:r>
            <w:rPr>
              <w:noProof/>
            </w:rPr>
            <w:t>Conventional Information Retrieval Method</w:t>
          </w:r>
          <w:r>
            <w:rPr>
              <w:noProof/>
            </w:rPr>
            <w:tab/>
          </w:r>
          <w:r>
            <w:rPr>
              <w:noProof/>
            </w:rPr>
            <w:fldChar w:fldCharType="begin"/>
          </w:r>
          <w:r>
            <w:rPr>
              <w:noProof/>
            </w:rPr>
            <w:instrText xml:space="preserve"> PAGEREF _Toc267661018 \h </w:instrText>
          </w:r>
          <w:r>
            <w:rPr>
              <w:noProof/>
            </w:rPr>
          </w:r>
          <w:r>
            <w:rPr>
              <w:noProof/>
            </w:rPr>
            <w:fldChar w:fldCharType="separate"/>
          </w:r>
          <w:r>
            <w:rPr>
              <w:noProof/>
            </w:rPr>
            <w:t>24</w:t>
          </w:r>
          <w:r>
            <w:rPr>
              <w:noProof/>
            </w:rPr>
            <w:fldChar w:fldCharType="end"/>
          </w:r>
        </w:p>
        <w:p w14:paraId="68649483" w14:textId="77777777" w:rsidR="00C82B20" w:rsidRDefault="00C82B20">
          <w:pPr>
            <w:pStyle w:val="TOC2"/>
            <w:tabs>
              <w:tab w:val="left" w:pos="515"/>
              <w:tab w:val="right" w:pos="8290"/>
            </w:tabs>
            <w:rPr>
              <w:rFonts w:asciiTheme="minorHAnsi" w:hAnsiTheme="minorHAnsi"/>
              <w:b w:val="0"/>
              <w:smallCaps w:val="0"/>
              <w:noProof/>
              <w:sz w:val="24"/>
              <w:szCs w:val="24"/>
              <w:lang w:eastAsia="ja-JP"/>
            </w:rPr>
          </w:pPr>
          <w:r>
            <w:rPr>
              <w:noProof/>
            </w:rPr>
            <w:t>2.4</w:t>
          </w:r>
          <w:r>
            <w:rPr>
              <w:rFonts w:asciiTheme="minorHAnsi" w:hAnsiTheme="minorHAnsi"/>
              <w:b w:val="0"/>
              <w:smallCaps w:val="0"/>
              <w:noProof/>
              <w:sz w:val="24"/>
              <w:szCs w:val="24"/>
              <w:lang w:eastAsia="ja-JP"/>
            </w:rPr>
            <w:tab/>
          </w:r>
          <w:r>
            <w:rPr>
              <w:noProof/>
            </w:rPr>
            <w:t>Ontology Based User Interface</w:t>
          </w:r>
          <w:r>
            <w:rPr>
              <w:noProof/>
            </w:rPr>
            <w:tab/>
          </w:r>
          <w:r>
            <w:rPr>
              <w:noProof/>
            </w:rPr>
            <w:fldChar w:fldCharType="begin"/>
          </w:r>
          <w:r>
            <w:rPr>
              <w:noProof/>
            </w:rPr>
            <w:instrText xml:space="preserve"> PAGEREF _Toc267661019 \h </w:instrText>
          </w:r>
          <w:r>
            <w:rPr>
              <w:noProof/>
            </w:rPr>
          </w:r>
          <w:r>
            <w:rPr>
              <w:noProof/>
            </w:rPr>
            <w:fldChar w:fldCharType="separate"/>
          </w:r>
          <w:r>
            <w:rPr>
              <w:noProof/>
            </w:rPr>
            <w:t>25</w:t>
          </w:r>
          <w:r>
            <w:rPr>
              <w:noProof/>
            </w:rPr>
            <w:fldChar w:fldCharType="end"/>
          </w:r>
        </w:p>
        <w:p w14:paraId="75A248F1" w14:textId="77777777" w:rsidR="00C82B20" w:rsidRDefault="00C82B20">
          <w:pPr>
            <w:pStyle w:val="TOC2"/>
            <w:tabs>
              <w:tab w:val="left" w:pos="515"/>
              <w:tab w:val="right" w:pos="8290"/>
            </w:tabs>
            <w:rPr>
              <w:rFonts w:asciiTheme="minorHAnsi" w:hAnsiTheme="minorHAnsi"/>
              <w:b w:val="0"/>
              <w:smallCaps w:val="0"/>
              <w:noProof/>
              <w:sz w:val="24"/>
              <w:szCs w:val="24"/>
              <w:lang w:eastAsia="ja-JP"/>
            </w:rPr>
          </w:pPr>
          <w:r>
            <w:rPr>
              <w:noProof/>
            </w:rPr>
            <w:t>2.5</w:t>
          </w:r>
          <w:r>
            <w:rPr>
              <w:rFonts w:asciiTheme="minorHAnsi" w:hAnsiTheme="minorHAnsi"/>
              <w:b w:val="0"/>
              <w:smallCaps w:val="0"/>
              <w:noProof/>
              <w:sz w:val="24"/>
              <w:szCs w:val="24"/>
              <w:lang w:eastAsia="ja-JP"/>
            </w:rPr>
            <w:tab/>
          </w:r>
          <w:r>
            <w:rPr>
              <w:noProof/>
            </w:rPr>
            <w:t>Faceted Based Search</w:t>
          </w:r>
          <w:r>
            <w:rPr>
              <w:noProof/>
            </w:rPr>
            <w:tab/>
          </w:r>
          <w:r>
            <w:rPr>
              <w:noProof/>
            </w:rPr>
            <w:fldChar w:fldCharType="begin"/>
          </w:r>
          <w:r>
            <w:rPr>
              <w:noProof/>
            </w:rPr>
            <w:instrText xml:space="preserve"> PAGEREF _Toc267661020 \h </w:instrText>
          </w:r>
          <w:r>
            <w:rPr>
              <w:noProof/>
            </w:rPr>
          </w:r>
          <w:r>
            <w:rPr>
              <w:noProof/>
            </w:rPr>
            <w:fldChar w:fldCharType="separate"/>
          </w:r>
          <w:r>
            <w:rPr>
              <w:noProof/>
            </w:rPr>
            <w:t>28</w:t>
          </w:r>
          <w:r>
            <w:rPr>
              <w:noProof/>
            </w:rPr>
            <w:fldChar w:fldCharType="end"/>
          </w:r>
        </w:p>
        <w:p w14:paraId="6DD54BAC" w14:textId="77777777" w:rsidR="00C82B20" w:rsidRDefault="00C82B20">
          <w:pPr>
            <w:pStyle w:val="TOC2"/>
            <w:tabs>
              <w:tab w:val="left" w:pos="515"/>
              <w:tab w:val="right" w:pos="8290"/>
            </w:tabs>
            <w:rPr>
              <w:rFonts w:asciiTheme="minorHAnsi" w:hAnsiTheme="minorHAnsi"/>
              <w:b w:val="0"/>
              <w:smallCaps w:val="0"/>
              <w:noProof/>
              <w:sz w:val="24"/>
              <w:szCs w:val="24"/>
              <w:lang w:eastAsia="ja-JP"/>
            </w:rPr>
          </w:pPr>
          <w:r>
            <w:rPr>
              <w:noProof/>
            </w:rPr>
            <w:t>2.6</w:t>
          </w:r>
          <w:r>
            <w:rPr>
              <w:rFonts w:asciiTheme="minorHAnsi" w:hAnsiTheme="minorHAnsi"/>
              <w:b w:val="0"/>
              <w:smallCaps w:val="0"/>
              <w:noProof/>
              <w:sz w:val="24"/>
              <w:szCs w:val="24"/>
              <w:lang w:eastAsia="ja-JP"/>
            </w:rPr>
            <w:tab/>
          </w:r>
          <w:r>
            <w:rPr>
              <w:noProof/>
            </w:rPr>
            <w:t>Ontology Visual Querying</w:t>
          </w:r>
          <w:r>
            <w:rPr>
              <w:noProof/>
            </w:rPr>
            <w:tab/>
          </w:r>
          <w:r>
            <w:rPr>
              <w:noProof/>
            </w:rPr>
            <w:fldChar w:fldCharType="begin"/>
          </w:r>
          <w:r>
            <w:rPr>
              <w:noProof/>
            </w:rPr>
            <w:instrText xml:space="preserve"> PAGEREF _Toc267661021 \h </w:instrText>
          </w:r>
          <w:r>
            <w:rPr>
              <w:noProof/>
            </w:rPr>
          </w:r>
          <w:r>
            <w:rPr>
              <w:noProof/>
            </w:rPr>
            <w:fldChar w:fldCharType="separate"/>
          </w:r>
          <w:r>
            <w:rPr>
              <w:noProof/>
            </w:rPr>
            <w:t>31</w:t>
          </w:r>
          <w:r>
            <w:rPr>
              <w:noProof/>
            </w:rPr>
            <w:fldChar w:fldCharType="end"/>
          </w:r>
        </w:p>
        <w:p w14:paraId="2AC4E4B8" w14:textId="77777777" w:rsidR="00C82B20" w:rsidRDefault="00C82B20">
          <w:pPr>
            <w:pStyle w:val="TOC2"/>
            <w:tabs>
              <w:tab w:val="left" w:pos="515"/>
              <w:tab w:val="right" w:pos="8290"/>
            </w:tabs>
            <w:rPr>
              <w:rFonts w:asciiTheme="minorHAnsi" w:hAnsiTheme="minorHAnsi"/>
              <w:b w:val="0"/>
              <w:smallCaps w:val="0"/>
              <w:noProof/>
              <w:sz w:val="24"/>
              <w:szCs w:val="24"/>
              <w:lang w:eastAsia="ja-JP"/>
            </w:rPr>
          </w:pPr>
          <w:r>
            <w:rPr>
              <w:noProof/>
            </w:rPr>
            <w:t>2.7</w:t>
          </w:r>
          <w:r>
            <w:rPr>
              <w:rFonts w:asciiTheme="minorHAnsi" w:hAnsiTheme="minorHAnsi"/>
              <w:b w:val="0"/>
              <w:smallCaps w:val="0"/>
              <w:noProof/>
              <w:sz w:val="24"/>
              <w:szCs w:val="24"/>
              <w:lang w:eastAsia="ja-JP"/>
            </w:rPr>
            <w:tab/>
          </w:r>
          <w:r>
            <w:rPr>
              <w:noProof/>
            </w:rPr>
            <w:t>The Manchester Pizza Finder</w:t>
          </w:r>
          <w:r>
            <w:rPr>
              <w:noProof/>
            </w:rPr>
            <w:tab/>
          </w:r>
          <w:r>
            <w:rPr>
              <w:noProof/>
            </w:rPr>
            <w:fldChar w:fldCharType="begin"/>
          </w:r>
          <w:r>
            <w:rPr>
              <w:noProof/>
            </w:rPr>
            <w:instrText xml:space="preserve"> PAGEREF _Toc267661022 \h </w:instrText>
          </w:r>
          <w:r>
            <w:rPr>
              <w:noProof/>
            </w:rPr>
          </w:r>
          <w:r>
            <w:rPr>
              <w:noProof/>
            </w:rPr>
            <w:fldChar w:fldCharType="separate"/>
          </w:r>
          <w:r>
            <w:rPr>
              <w:noProof/>
            </w:rPr>
            <w:t>32</w:t>
          </w:r>
          <w:r>
            <w:rPr>
              <w:noProof/>
            </w:rPr>
            <w:fldChar w:fldCharType="end"/>
          </w:r>
        </w:p>
        <w:p w14:paraId="5E873B96" w14:textId="77777777" w:rsidR="00C82B20" w:rsidRDefault="00C82B20">
          <w:pPr>
            <w:pStyle w:val="TOC2"/>
            <w:tabs>
              <w:tab w:val="left" w:pos="515"/>
              <w:tab w:val="right" w:pos="8290"/>
            </w:tabs>
            <w:rPr>
              <w:rFonts w:asciiTheme="minorHAnsi" w:hAnsiTheme="minorHAnsi"/>
              <w:b w:val="0"/>
              <w:smallCaps w:val="0"/>
              <w:noProof/>
              <w:sz w:val="24"/>
              <w:szCs w:val="24"/>
              <w:lang w:eastAsia="ja-JP"/>
            </w:rPr>
          </w:pPr>
          <w:r>
            <w:rPr>
              <w:noProof/>
            </w:rPr>
            <w:t>2.8</w:t>
          </w:r>
          <w:r>
            <w:rPr>
              <w:rFonts w:asciiTheme="minorHAnsi" w:hAnsiTheme="minorHAnsi"/>
              <w:b w:val="0"/>
              <w:smallCaps w:val="0"/>
              <w:noProof/>
              <w:sz w:val="24"/>
              <w:szCs w:val="24"/>
              <w:lang w:eastAsia="ja-JP"/>
            </w:rPr>
            <w:tab/>
          </w:r>
          <w:r>
            <w:rPr>
              <w:noProof/>
            </w:rPr>
            <w:t>Conclusion</w:t>
          </w:r>
          <w:r>
            <w:rPr>
              <w:noProof/>
            </w:rPr>
            <w:tab/>
          </w:r>
          <w:r>
            <w:rPr>
              <w:noProof/>
            </w:rPr>
            <w:fldChar w:fldCharType="begin"/>
          </w:r>
          <w:r>
            <w:rPr>
              <w:noProof/>
            </w:rPr>
            <w:instrText xml:space="preserve"> PAGEREF _Toc267661023 \h </w:instrText>
          </w:r>
          <w:r>
            <w:rPr>
              <w:noProof/>
            </w:rPr>
          </w:r>
          <w:r>
            <w:rPr>
              <w:noProof/>
            </w:rPr>
            <w:fldChar w:fldCharType="separate"/>
          </w:r>
          <w:r>
            <w:rPr>
              <w:noProof/>
            </w:rPr>
            <w:t>32</w:t>
          </w:r>
          <w:r>
            <w:rPr>
              <w:noProof/>
            </w:rPr>
            <w:fldChar w:fldCharType="end"/>
          </w:r>
        </w:p>
        <w:p w14:paraId="0505D40B" w14:textId="77777777" w:rsidR="00C82B20" w:rsidRDefault="00C82B20">
          <w:pPr>
            <w:pStyle w:val="TOC1"/>
            <w:rPr>
              <w:rFonts w:asciiTheme="minorHAnsi" w:hAnsiTheme="minorHAnsi"/>
              <w:b w:val="0"/>
              <w:caps w:val="0"/>
              <w:noProof/>
              <w:sz w:val="24"/>
              <w:szCs w:val="24"/>
              <w:u w:val="none"/>
              <w:lang w:eastAsia="ja-JP"/>
            </w:rPr>
          </w:pPr>
          <w:r w:rsidRPr="00DD605F">
            <w:rPr>
              <w:rFonts w:cs="Times New Roman"/>
              <w:noProof/>
            </w:rPr>
            <w:t>3</w:t>
          </w:r>
          <w:r>
            <w:rPr>
              <w:rFonts w:asciiTheme="minorHAnsi" w:hAnsiTheme="minorHAnsi"/>
              <w:b w:val="0"/>
              <w:caps w:val="0"/>
              <w:noProof/>
              <w:sz w:val="24"/>
              <w:szCs w:val="24"/>
              <w:u w:val="none"/>
              <w:lang w:eastAsia="ja-JP"/>
            </w:rPr>
            <w:tab/>
          </w:r>
          <w:r w:rsidRPr="00DD605F">
            <w:rPr>
              <w:rFonts w:cs="Times New Roman"/>
              <w:noProof/>
            </w:rPr>
            <w:t>RESEARCH METHODS</w:t>
          </w:r>
          <w:r>
            <w:rPr>
              <w:noProof/>
            </w:rPr>
            <w:tab/>
          </w:r>
          <w:r>
            <w:rPr>
              <w:noProof/>
            </w:rPr>
            <w:fldChar w:fldCharType="begin"/>
          </w:r>
          <w:r>
            <w:rPr>
              <w:noProof/>
            </w:rPr>
            <w:instrText xml:space="preserve"> PAGEREF _Toc267661024 \h </w:instrText>
          </w:r>
          <w:r>
            <w:rPr>
              <w:noProof/>
            </w:rPr>
          </w:r>
          <w:r>
            <w:rPr>
              <w:noProof/>
            </w:rPr>
            <w:fldChar w:fldCharType="separate"/>
          </w:r>
          <w:r>
            <w:rPr>
              <w:noProof/>
            </w:rPr>
            <w:t>36</w:t>
          </w:r>
          <w:r>
            <w:rPr>
              <w:noProof/>
            </w:rPr>
            <w:fldChar w:fldCharType="end"/>
          </w:r>
        </w:p>
        <w:p w14:paraId="4BA468B6" w14:textId="77777777" w:rsidR="00C82B20" w:rsidRDefault="00C82B20">
          <w:pPr>
            <w:pStyle w:val="TOC2"/>
            <w:tabs>
              <w:tab w:val="left" w:pos="515"/>
              <w:tab w:val="right" w:pos="8290"/>
            </w:tabs>
            <w:rPr>
              <w:rFonts w:asciiTheme="minorHAnsi" w:hAnsiTheme="minorHAnsi"/>
              <w:b w:val="0"/>
              <w:smallCaps w:val="0"/>
              <w:noProof/>
              <w:sz w:val="24"/>
              <w:szCs w:val="24"/>
              <w:lang w:eastAsia="ja-JP"/>
            </w:rPr>
          </w:pPr>
          <w:r>
            <w:rPr>
              <w:noProof/>
            </w:rPr>
            <w:t>3.1</w:t>
          </w:r>
          <w:r>
            <w:rPr>
              <w:rFonts w:asciiTheme="minorHAnsi" w:hAnsiTheme="minorHAnsi"/>
              <w:b w:val="0"/>
              <w:smallCaps w:val="0"/>
              <w:noProof/>
              <w:sz w:val="24"/>
              <w:szCs w:val="24"/>
              <w:lang w:eastAsia="ja-JP"/>
            </w:rPr>
            <w:tab/>
          </w:r>
          <w:r>
            <w:rPr>
              <w:noProof/>
            </w:rPr>
            <w:t>Research Methodology</w:t>
          </w:r>
          <w:r>
            <w:rPr>
              <w:noProof/>
            </w:rPr>
            <w:tab/>
          </w:r>
          <w:r>
            <w:rPr>
              <w:noProof/>
            </w:rPr>
            <w:fldChar w:fldCharType="begin"/>
          </w:r>
          <w:r>
            <w:rPr>
              <w:noProof/>
            </w:rPr>
            <w:instrText xml:space="preserve"> PAGEREF _Toc267661025 \h </w:instrText>
          </w:r>
          <w:r>
            <w:rPr>
              <w:noProof/>
            </w:rPr>
          </w:r>
          <w:r>
            <w:rPr>
              <w:noProof/>
            </w:rPr>
            <w:fldChar w:fldCharType="separate"/>
          </w:r>
          <w:r>
            <w:rPr>
              <w:noProof/>
            </w:rPr>
            <w:t>36</w:t>
          </w:r>
          <w:r>
            <w:rPr>
              <w:noProof/>
            </w:rPr>
            <w:fldChar w:fldCharType="end"/>
          </w:r>
        </w:p>
        <w:p w14:paraId="7D51E93A" w14:textId="77777777" w:rsidR="00C82B20" w:rsidRDefault="00C82B20">
          <w:pPr>
            <w:pStyle w:val="TOC3"/>
            <w:tabs>
              <w:tab w:val="left" w:pos="680"/>
              <w:tab w:val="right" w:pos="8290"/>
            </w:tabs>
            <w:rPr>
              <w:rFonts w:asciiTheme="minorHAnsi" w:hAnsiTheme="minorHAnsi"/>
              <w:smallCaps w:val="0"/>
              <w:noProof/>
              <w:sz w:val="24"/>
              <w:szCs w:val="24"/>
              <w:lang w:eastAsia="ja-JP"/>
            </w:rPr>
          </w:pPr>
          <w:r>
            <w:rPr>
              <w:noProof/>
            </w:rPr>
            <w:t>3.1.1</w:t>
          </w:r>
          <w:r>
            <w:rPr>
              <w:rFonts w:asciiTheme="minorHAnsi" w:hAnsiTheme="minorHAnsi"/>
              <w:smallCaps w:val="0"/>
              <w:noProof/>
              <w:sz w:val="24"/>
              <w:szCs w:val="24"/>
              <w:lang w:eastAsia="ja-JP"/>
            </w:rPr>
            <w:tab/>
          </w:r>
          <w:r>
            <w:rPr>
              <w:noProof/>
            </w:rPr>
            <w:t>Requirements Gathering Stage</w:t>
          </w:r>
          <w:r>
            <w:rPr>
              <w:noProof/>
            </w:rPr>
            <w:tab/>
          </w:r>
          <w:r>
            <w:rPr>
              <w:noProof/>
            </w:rPr>
            <w:fldChar w:fldCharType="begin"/>
          </w:r>
          <w:r>
            <w:rPr>
              <w:noProof/>
            </w:rPr>
            <w:instrText xml:space="preserve"> PAGEREF _Toc267661026 \h </w:instrText>
          </w:r>
          <w:r>
            <w:rPr>
              <w:noProof/>
            </w:rPr>
          </w:r>
          <w:r>
            <w:rPr>
              <w:noProof/>
            </w:rPr>
            <w:fldChar w:fldCharType="separate"/>
          </w:r>
          <w:r>
            <w:rPr>
              <w:noProof/>
            </w:rPr>
            <w:t>36</w:t>
          </w:r>
          <w:r>
            <w:rPr>
              <w:noProof/>
            </w:rPr>
            <w:fldChar w:fldCharType="end"/>
          </w:r>
        </w:p>
        <w:p w14:paraId="4A6D517A" w14:textId="77777777" w:rsidR="00C82B20" w:rsidRDefault="00C82B20">
          <w:pPr>
            <w:pStyle w:val="TOC3"/>
            <w:tabs>
              <w:tab w:val="left" w:pos="680"/>
              <w:tab w:val="right" w:pos="8290"/>
            </w:tabs>
            <w:rPr>
              <w:rFonts w:asciiTheme="minorHAnsi" w:hAnsiTheme="minorHAnsi"/>
              <w:smallCaps w:val="0"/>
              <w:noProof/>
              <w:sz w:val="24"/>
              <w:szCs w:val="24"/>
              <w:lang w:eastAsia="ja-JP"/>
            </w:rPr>
          </w:pPr>
          <w:r>
            <w:rPr>
              <w:noProof/>
            </w:rPr>
            <w:t>3.1.2</w:t>
          </w:r>
          <w:r>
            <w:rPr>
              <w:rFonts w:asciiTheme="minorHAnsi" w:hAnsiTheme="minorHAnsi"/>
              <w:smallCaps w:val="0"/>
              <w:noProof/>
              <w:sz w:val="24"/>
              <w:szCs w:val="24"/>
              <w:lang w:eastAsia="ja-JP"/>
            </w:rPr>
            <w:tab/>
          </w:r>
          <w:r>
            <w:rPr>
              <w:noProof/>
            </w:rPr>
            <w:t>Background Study Stage</w:t>
          </w:r>
          <w:r>
            <w:rPr>
              <w:noProof/>
            </w:rPr>
            <w:tab/>
          </w:r>
          <w:r>
            <w:rPr>
              <w:noProof/>
            </w:rPr>
            <w:fldChar w:fldCharType="begin"/>
          </w:r>
          <w:r>
            <w:rPr>
              <w:noProof/>
            </w:rPr>
            <w:instrText xml:space="preserve"> PAGEREF _Toc267661027 \h </w:instrText>
          </w:r>
          <w:r>
            <w:rPr>
              <w:noProof/>
            </w:rPr>
          </w:r>
          <w:r>
            <w:rPr>
              <w:noProof/>
            </w:rPr>
            <w:fldChar w:fldCharType="separate"/>
          </w:r>
          <w:r>
            <w:rPr>
              <w:noProof/>
            </w:rPr>
            <w:t>37</w:t>
          </w:r>
          <w:r>
            <w:rPr>
              <w:noProof/>
            </w:rPr>
            <w:fldChar w:fldCharType="end"/>
          </w:r>
        </w:p>
        <w:p w14:paraId="5EDB9574" w14:textId="77777777" w:rsidR="00C82B20" w:rsidRDefault="00C82B20">
          <w:pPr>
            <w:pStyle w:val="TOC3"/>
            <w:tabs>
              <w:tab w:val="left" w:pos="680"/>
              <w:tab w:val="right" w:pos="8290"/>
            </w:tabs>
            <w:rPr>
              <w:rFonts w:asciiTheme="minorHAnsi" w:hAnsiTheme="minorHAnsi"/>
              <w:smallCaps w:val="0"/>
              <w:noProof/>
              <w:sz w:val="24"/>
              <w:szCs w:val="24"/>
              <w:lang w:eastAsia="ja-JP"/>
            </w:rPr>
          </w:pPr>
          <w:r>
            <w:rPr>
              <w:noProof/>
            </w:rPr>
            <w:t>3.1.3</w:t>
          </w:r>
          <w:r>
            <w:rPr>
              <w:rFonts w:asciiTheme="minorHAnsi" w:hAnsiTheme="minorHAnsi"/>
              <w:smallCaps w:val="0"/>
              <w:noProof/>
              <w:sz w:val="24"/>
              <w:szCs w:val="24"/>
              <w:lang w:eastAsia="ja-JP"/>
            </w:rPr>
            <w:tab/>
          </w:r>
          <w:r>
            <w:rPr>
              <w:noProof/>
            </w:rPr>
            <w:t>Development Stage</w:t>
          </w:r>
          <w:r>
            <w:rPr>
              <w:noProof/>
            </w:rPr>
            <w:tab/>
          </w:r>
          <w:r>
            <w:rPr>
              <w:noProof/>
            </w:rPr>
            <w:fldChar w:fldCharType="begin"/>
          </w:r>
          <w:r>
            <w:rPr>
              <w:noProof/>
            </w:rPr>
            <w:instrText xml:space="preserve"> PAGEREF _Toc267661028 \h </w:instrText>
          </w:r>
          <w:r>
            <w:rPr>
              <w:noProof/>
            </w:rPr>
          </w:r>
          <w:r>
            <w:rPr>
              <w:noProof/>
            </w:rPr>
            <w:fldChar w:fldCharType="separate"/>
          </w:r>
          <w:r>
            <w:rPr>
              <w:noProof/>
            </w:rPr>
            <w:t>37</w:t>
          </w:r>
          <w:r>
            <w:rPr>
              <w:noProof/>
            </w:rPr>
            <w:fldChar w:fldCharType="end"/>
          </w:r>
        </w:p>
        <w:p w14:paraId="29015EB4" w14:textId="77777777" w:rsidR="00C82B20" w:rsidRDefault="00C82B20">
          <w:pPr>
            <w:pStyle w:val="TOC3"/>
            <w:tabs>
              <w:tab w:val="left" w:pos="680"/>
              <w:tab w:val="right" w:pos="8290"/>
            </w:tabs>
            <w:rPr>
              <w:rFonts w:asciiTheme="minorHAnsi" w:hAnsiTheme="minorHAnsi"/>
              <w:smallCaps w:val="0"/>
              <w:noProof/>
              <w:sz w:val="24"/>
              <w:szCs w:val="24"/>
              <w:lang w:eastAsia="ja-JP"/>
            </w:rPr>
          </w:pPr>
          <w:r>
            <w:rPr>
              <w:noProof/>
            </w:rPr>
            <w:t>3.1.4</w:t>
          </w:r>
          <w:r>
            <w:rPr>
              <w:rFonts w:asciiTheme="minorHAnsi" w:hAnsiTheme="minorHAnsi"/>
              <w:smallCaps w:val="0"/>
              <w:noProof/>
              <w:sz w:val="24"/>
              <w:szCs w:val="24"/>
              <w:lang w:eastAsia="ja-JP"/>
            </w:rPr>
            <w:tab/>
          </w:r>
          <w:r>
            <w:rPr>
              <w:noProof/>
            </w:rPr>
            <w:t>Testing Stage</w:t>
          </w:r>
          <w:r>
            <w:rPr>
              <w:noProof/>
            </w:rPr>
            <w:tab/>
          </w:r>
          <w:r>
            <w:rPr>
              <w:noProof/>
            </w:rPr>
            <w:fldChar w:fldCharType="begin"/>
          </w:r>
          <w:r>
            <w:rPr>
              <w:noProof/>
            </w:rPr>
            <w:instrText xml:space="preserve"> PAGEREF _Toc267661029 \h </w:instrText>
          </w:r>
          <w:r>
            <w:rPr>
              <w:noProof/>
            </w:rPr>
          </w:r>
          <w:r>
            <w:rPr>
              <w:noProof/>
            </w:rPr>
            <w:fldChar w:fldCharType="separate"/>
          </w:r>
          <w:r>
            <w:rPr>
              <w:noProof/>
            </w:rPr>
            <w:t>38</w:t>
          </w:r>
          <w:r>
            <w:rPr>
              <w:noProof/>
            </w:rPr>
            <w:fldChar w:fldCharType="end"/>
          </w:r>
        </w:p>
        <w:p w14:paraId="349AF7E2" w14:textId="77777777" w:rsidR="00C82B20" w:rsidRDefault="00C82B20">
          <w:pPr>
            <w:pStyle w:val="TOC3"/>
            <w:tabs>
              <w:tab w:val="left" w:pos="680"/>
              <w:tab w:val="right" w:pos="8290"/>
            </w:tabs>
            <w:rPr>
              <w:rFonts w:asciiTheme="minorHAnsi" w:hAnsiTheme="minorHAnsi"/>
              <w:smallCaps w:val="0"/>
              <w:noProof/>
              <w:sz w:val="24"/>
              <w:szCs w:val="24"/>
              <w:lang w:eastAsia="ja-JP"/>
            </w:rPr>
          </w:pPr>
          <w:r>
            <w:rPr>
              <w:noProof/>
            </w:rPr>
            <w:t>3.1.5</w:t>
          </w:r>
          <w:r>
            <w:rPr>
              <w:rFonts w:asciiTheme="minorHAnsi" w:hAnsiTheme="minorHAnsi"/>
              <w:smallCaps w:val="0"/>
              <w:noProof/>
              <w:sz w:val="24"/>
              <w:szCs w:val="24"/>
              <w:lang w:eastAsia="ja-JP"/>
            </w:rPr>
            <w:tab/>
          </w:r>
          <w:r>
            <w:rPr>
              <w:noProof/>
            </w:rPr>
            <w:t>Review and Submission Stage</w:t>
          </w:r>
          <w:r>
            <w:rPr>
              <w:noProof/>
            </w:rPr>
            <w:tab/>
          </w:r>
          <w:r>
            <w:rPr>
              <w:noProof/>
            </w:rPr>
            <w:fldChar w:fldCharType="begin"/>
          </w:r>
          <w:r>
            <w:rPr>
              <w:noProof/>
            </w:rPr>
            <w:instrText xml:space="preserve"> PAGEREF _Toc267661030 \h </w:instrText>
          </w:r>
          <w:r>
            <w:rPr>
              <w:noProof/>
            </w:rPr>
          </w:r>
          <w:r>
            <w:rPr>
              <w:noProof/>
            </w:rPr>
            <w:fldChar w:fldCharType="separate"/>
          </w:r>
          <w:r>
            <w:rPr>
              <w:noProof/>
            </w:rPr>
            <w:t>38</w:t>
          </w:r>
          <w:r>
            <w:rPr>
              <w:noProof/>
            </w:rPr>
            <w:fldChar w:fldCharType="end"/>
          </w:r>
        </w:p>
        <w:p w14:paraId="3824606F" w14:textId="77777777" w:rsidR="00C82B20" w:rsidRDefault="00C82B20">
          <w:pPr>
            <w:pStyle w:val="TOC2"/>
            <w:tabs>
              <w:tab w:val="left" w:pos="515"/>
              <w:tab w:val="right" w:pos="8290"/>
            </w:tabs>
            <w:rPr>
              <w:rFonts w:asciiTheme="minorHAnsi" w:hAnsiTheme="minorHAnsi"/>
              <w:b w:val="0"/>
              <w:smallCaps w:val="0"/>
              <w:noProof/>
              <w:sz w:val="24"/>
              <w:szCs w:val="24"/>
              <w:lang w:eastAsia="ja-JP"/>
            </w:rPr>
          </w:pPr>
          <w:r>
            <w:rPr>
              <w:noProof/>
            </w:rPr>
            <w:t>3.2</w:t>
          </w:r>
          <w:r>
            <w:rPr>
              <w:rFonts w:asciiTheme="minorHAnsi" w:hAnsiTheme="minorHAnsi"/>
              <w:b w:val="0"/>
              <w:smallCaps w:val="0"/>
              <w:noProof/>
              <w:sz w:val="24"/>
              <w:szCs w:val="24"/>
              <w:lang w:eastAsia="ja-JP"/>
            </w:rPr>
            <w:tab/>
          </w:r>
          <w:r>
            <w:rPr>
              <w:noProof/>
            </w:rPr>
            <w:t>Project Deliverables</w:t>
          </w:r>
          <w:r>
            <w:rPr>
              <w:noProof/>
            </w:rPr>
            <w:tab/>
          </w:r>
          <w:r>
            <w:rPr>
              <w:noProof/>
            </w:rPr>
            <w:fldChar w:fldCharType="begin"/>
          </w:r>
          <w:r>
            <w:rPr>
              <w:noProof/>
            </w:rPr>
            <w:instrText xml:space="preserve"> PAGEREF _Toc267661031 \h </w:instrText>
          </w:r>
          <w:r>
            <w:rPr>
              <w:noProof/>
            </w:rPr>
          </w:r>
          <w:r>
            <w:rPr>
              <w:noProof/>
            </w:rPr>
            <w:fldChar w:fldCharType="separate"/>
          </w:r>
          <w:r>
            <w:rPr>
              <w:noProof/>
            </w:rPr>
            <w:t>39</w:t>
          </w:r>
          <w:r>
            <w:rPr>
              <w:noProof/>
            </w:rPr>
            <w:fldChar w:fldCharType="end"/>
          </w:r>
        </w:p>
        <w:p w14:paraId="6694592A" w14:textId="77777777" w:rsidR="00C82B20" w:rsidRDefault="00C82B20">
          <w:pPr>
            <w:pStyle w:val="TOC2"/>
            <w:tabs>
              <w:tab w:val="left" w:pos="515"/>
              <w:tab w:val="right" w:pos="8290"/>
            </w:tabs>
            <w:rPr>
              <w:rFonts w:asciiTheme="minorHAnsi" w:hAnsiTheme="minorHAnsi"/>
              <w:b w:val="0"/>
              <w:smallCaps w:val="0"/>
              <w:noProof/>
              <w:sz w:val="24"/>
              <w:szCs w:val="24"/>
              <w:lang w:eastAsia="ja-JP"/>
            </w:rPr>
          </w:pPr>
          <w:r>
            <w:rPr>
              <w:noProof/>
            </w:rPr>
            <w:t>3.3</w:t>
          </w:r>
          <w:r>
            <w:rPr>
              <w:rFonts w:asciiTheme="minorHAnsi" w:hAnsiTheme="minorHAnsi"/>
              <w:b w:val="0"/>
              <w:smallCaps w:val="0"/>
              <w:noProof/>
              <w:sz w:val="24"/>
              <w:szCs w:val="24"/>
              <w:lang w:eastAsia="ja-JP"/>
            </w:rPr>
            <w:tab/>
          </w:r>
          <w:r>
            <w:rPr>
              <w:noProof/>
            </w:rPr>
            <w:t>Project Evaluation Plan</w:t>
          </w:r>
          <w:r>
            <w:rPr>
              <w:noProof/>
            </w:rPr>
            <w:tab/>
          </w:r>
          <w:r>
            <w:rPr>
              <w:noProof/>
            </w:rPr>
            <w:fldChar w:fldCharType="begin"/>
          </w:r>
          <w:r>
            <w:rPr>
              <w:noProof/>
            </w:rPr>
            <w:instrText xml:space="preserve"> PAGEREF _Toc267661032 \h </w:instrText>
          </w:r>
          <w:r>
            <w:rPr>
              <w:noProof/>
            </w:rPr>
          </w:r>
          <w:r>
            <w:rPr>
              <w:noProof/>
            </w:rPr>
            <w:fldChar w:fldCharType="separate"/>
          </w:r>
          <w:r>
            <w:rPr>
              <w:noProof/>
            </w:rPr>
            <w:t>39</w:t>
          </w:r>
          <w:r>
            <w:rPr>
              <w:noProof/>
            </w:rPr>
            <w:fldChar w:fldCharType="end"/>
          </w:r>
        </w:p>
        <w:p w14:paraId="642D8E1A" w14:textId="77777777" w:rsidR="00C82B20" w:rsidRDefault="00C82B20">
          <w:pPr>
            <w:pStyle w:val="TOC2"/>
            <w:tabs>
              <w:tab w:val="left" w:pos="515"/>
              <w:tab w:val="right" w:pos="8290"/>
            </w:tabs>
            <w:rPr>
              <w:rFonts w:asciiTheme="minorHAnsi" w:hAnsiTheme="minorHAnsi"/>
              <w:b w:val="0"/>
              <w:smallCaps w:val="0"/>
              <w:noProof/>
              <w:sz w:val="24"/>
              <w:szCs w:val="24"/>
              <w:lang w:eastAsia="ja-JP"/>
            </w:rPr>
          </w:pPr>
          <w:r>
            <w:rPr>
              <w:noProof/>
            </w:rPr>
            <w:t>3.4</w:t>
          </w:r>
          <w:r>
            <w:rPr>
              <w:rFonts w:asciiTheme="minorHAnsi" w:hAnsiTheme="minorHAnsi"/>
              <w:b w:val="0"/>
              <w:smallCaps w:val="0"/>
              <w:noProof/>
              <w:sz w:val="24"/>
              <w:szCs w:val="24"/>
              <w:lang w:eastAsia="ja-JP"/>
            </w:rPr>
            <w:tab/>
          </w:r>
          <w:r>
            <w:rPr>
              <w:noProof/>
            </w:rPr>
            <w:t>Project Tools</w:t>
          </w:r>
          <w:r>
            <w:rPr>
              <w:noProof/>
            </w:rPr>
            <w:tab/>
          </w:r>
          <w:r>
            <w:rPr>
              <w:noProof/>
            </w:rPr>
            <w:fldChar w:fldCharType="begin"/>
          </w:r>
          <w:r>
            <w:rPr>
              <w:noProof/>
            </w:rPr>
            <w:instrText xml:space="preserve"> PAGEREF _Toc267661033 \h </w:instrText>
          </w:r>
          <w:r>
            <w:rPr>
              <w:noProof/>
            </w:rPr>
          </w:r>
          <w:r>
            <w:rPr>
              <w:noProof/>
            </w:rPr>
            <w:fldChar w:fldCharType="separate"/>
          </w:r>
          <w:r>
            <w:rPr>
              <w:noProof/>
            </w:rPr>
            <w:t>42</w:t>
          </w:r>
          <w:r>
            <w:rPr>
              <w:noProof/>
            </w:rPr>
            <w:fldChar w:fldCharType="end"/>
          </w:r>
        </w:p>
        <w:p w14:paraId="42B16039" w14:textId="77777777" w:rsidR="00C82B20" w:rsidRDefault="00C82B20">
          <w:pPr>
            <w:pStyle w:val="TOC2"/>
            <w:tabs>
              <w:tab w:val="left" w:pos="515"/>
              <w:tab w:val="right" w:pos="8290"/>
            </w:tabs>
            <w:rPr>
              <w:rFonts w:asciiTheme="minorHAnsi" w:hAnsiTheme="minorHAnsi"/>
              <w:b w:val="0"/>
              <w:smallCaps w:val="0"/>
              <w:noProof/>
              <w:sz w:val="24"/>
              <w:szCs w:val="24"/>
              <w:lang w:eastAsia="ja-JP"/>
            </w:rPr>
          </w:pPr>
          <w:r>
            <w:rPr>
              <w:noProof/>
            </w:rPr>
            <w:t>3.5</w:t>
          </w:r>
          <w:r>
            <w:rPr>
              <w:rFonts w:asciiTheme="minorHAnsi" w:hAnsiTheme="minorHAnsi"/>
              <w:b w:val="0"/>
              <w:smallCaps w:val="0"/>
              <w:noProof/>
              <w:sz w:val="24"/>
              <w:szCs w:val="24"/>
              <w:lang w:eastAsia="ja-JP"/>
            </w:rPr>
            <w:tab/>
          </w:r>
          <w:r>
            <w:rPr>
              <w:noProof/>
            </w:rPr>
            <w:t>Conclusion</w:t>
          </w:r>
          <w:r>
            <w:rPr>
              <w:noProof/>
            </w:rPr>
            <w:tab/>
          </w:r>
          <w:r>
            <w:rPr>
              <w:noProof/>
            </w:rPr>
            <w:fldChar w:fldCharType="begin"/>
          </w:r>
          <w:r>
            <w:rPr>
              <w:noProof/>
            </w:rPr>
            <w:instrText xml:space="preserve"> PAGEREF _Toc267661034 \h </w:instrText>
          </w:r>
          <w:r>
            <w:rPr>
              <w:noProof/>
            </w:rPr>
          </w:r>
          <w:r>
            <w:rPr>
              <w:noProof/>
            </w:rPr>
            <w:fldChar w:fldCharType="separate"/>
          </w:r>
          <w:r>
            <w:rPr>
              <w:noProof/>
            </w:rPr>
            <w:t>42</w:t>
          </w:r>
          <w:r>
            <w:rPr>
              <w:noProof/>
            </w:rPr>
            <w:fldChar w:fldCharType="end"/>
          </w:r>
        </w:p>
        <w:p w14:paraId="29C55050" w14:textId="77777777" w:rsidR="00C82B20" w:rsidRDefault="00C82B20">
          <w:pPr>
            <w:pStyle w:val="TOC1"/>
            <w:rPr>
              <w:rFonts w:asciiTheme="minorHAnsi" w:hAnsiTheme="minorHAnsi"/>
              <w:b w:val="0"/>
              <w:caps w:val="0"/>
              <w:noProof/>
              <w:sz w:val="24"/>
              <w:szCs w:val="24"/>
              <w:u w:val="none"/>
              <w:lang w:eastAsia="ja-JP"/>
            </w:rPr>
          </w:pPr>
          <w:r>
            <w:rPr>
              <w:noProof/>
            </w:rPr>
            <w:t>4</w:t>
          </w:r>
          <w:r>
            <w:rPr>
              <w:rFonts w:asciiTheme="minorHAnsi" w:hAnsiTheme="minorHAnsi"/>
              <w:b w:val="0"/>
              <w:caps w:val="0"/>
              <w:noProof/>
              <w:sz w:val="24"/>
              <w:szCs w:val="24"/>
              <w:u w:val="none"/>
              <w:lang w:eastAsia="ja-JP"/>
            </w:rPr>
            <w:tab/>
          </w:r>
          <w:r>
            <w:rPr>
              <w:noProof/>
            </w:rPr>
            <w:t>SYSTEM DESIGN</w:t>
          </w:r>
          <w:r>
            <w:rPr>
              <w:noProof/>
            </w:rPr>
            <w:tab/>
          </w:r>
          <w:r>
            <w:rPr>
              <w:noProof/>
            </w:rPr>
            <w:fldChar w:fldCharType="begin"/>
          </w:r>
          <w:r>
            <w:rPr>
              <w:noProof/>
            </w:rPr>
            <w:instrText xml:space="preserve"> PAGEREF _Toc267661035 \h </w:instrText>
          </w:r>
          <w:r>
            <w:rPr>
              <w:noProof/>
            </w:rPr>
          </w:r>
          <w:r>
            <w:rPr>
              <w:noProof/>
            </w:rPr>
            <w:fldChar w:fldCharType="separate"/>
          </w:r>
          <w:r>
            <w:rPr>
              <w:noProof/>
            </w:rPr>
            <w:t>43</w:t>
          </w:r>
          <w:r>
            <w:rPr>
              <w:noProof/>
            </w:rPr>
            <w:fldChar w:fldCharType="end"/>
          </w:r>
        </w:p>
        <w:p w14:paraId="11A6CC3B" w14:textId="77777777" w:rsidR="00C82B20" w:rsidRDefault="00C82B20">
          <w:pPr>
            <w:pStyle w:val="TOC2"/>
            <w:tabs>
              <w:tab w:val="left" w:pos="515"/>
              <w:tab w:val="right" w:pos="8290"/>
            </w:tabs>
            <w:rPr>
              <w:rFonts w:asciiTheme="minorHAnsi" w:hAnsiTheme="minorHAnsi"/>
              <w:b w:val="0"/>
              <w:smallCaps w:val="0"/>
              <w:noProof/>
              <w:sz w:val="24"/>
              <w:szCs w:val="24"/>
              <w:lang w:eastAsia="ja-JP"/>
            </w:rPr>
          </w:pPr>
          <w:r>
            <w:rPr>
              <w:noProof/>
            </w:rPr>
            <w:t>4.1</w:t>
          </w:r>
          <w:r>
            <w:rPr>
              <w:rFonts w:asciiTheme="minorHAnsi" w:hAnsiTheme="minorHAnsi"/>
              <w:b w:val="0"/>
              <w:smallCaps w:val="0"/>
              <w:noProof/>
              <w:sz w:val="24"/>
              <w:szCs w:val="24"/>
              <w:lang w:eastAsia="ja-JP"/>
            </w:rPr>
            <w:tab/>
          </w:r>
          <w:r>
            <w:rPr>
              <w:noProof/>
            </w:rPr>
            <w:t>Sushi Ontology Design</w:t>
          </w:r>
          <w:r>
            <w:rPr>
              <w:noProof/>
            </w:rPr>
            <w:tab/>
          </w:r>
          <w:r>
            <w:rPr>
              <w:noProof/>
            </w:rPr>
            <w:fldChar w:fldCharType="begin"/>
          </w:r>
          <w:r>
            <w:rPr>
              <w:noProof/>
            </w:rPr>
            <w:instrText xml:space="preserve"> PAGEREF _Toc267661036 \h </w:instrText>
          </w:r>
          <w:r>
            <w:rPr>
              <w:noProof/>
            </w:rPr>
          </w:r>
          <w:r>
            <w:rPr>
              <w:noProof/>
            </w:rPr>
            <w:fldChar w:fldCharType="separate"/>
          </w:r>
          <w:r>
            <w:rPr>
              <w:noProof/>
            </w:rPr>
            <w:t>43</w:t>
          </w:r>
          <w:r>
            <w:rPr>
              <w:noProof/>
            </w:rPr>
            <w:fldChar w:fldCharType="end"/>
          </w:r>
        </w:p>
        <w:p w14:paraId="46F5ABA1" w14:textId="77777777" w:rsidR="00C82B20" w:rsidRDefault="00C82B20">
          <w:pPr>
            <w:pStyle w:val="TOC3"/>
            <w:tabs>
              <w:tab w:val="left" w:pos="680"/>
              <w:tab w:val="right" w:pos="8290"/>
            </w:tabs>
            <w:rPr>
              <w:rFonts w:asciiTheme="minorHAnsi" w:hAnsiTheme="minorHAnsi"/>
              <w:smallCaps w:val="0"/>
              <w:noProof/>
              <w:sz w:val="24"/>
              <w:szCs w:val="24"/>
              <w:lang w:eastAsia="ja-JP"/>
            </w:rPr>
          </w:pPr>
          <w:r w:rsidRPr="00DD605F">
            <w:rPr>
              <w:rFonts w:cs="Times New Roman"/>
              <w:noProof/>
            </w:rPr>
            <w:t>4.1.1</w:t>
          </w:r>
          <w:r>
            <w:rPr>
              <w:rFonts w:asciiTheme="minorHAnsi" w:hAnsiTheme="minorHAnsi"/>
              <w:smallCaps w:val="0"/>
              <w:noProof/>
              <w:sz w:val="24"/>
              <w:szCs w:val="24"/>
              <w:lang w:eastAsia="ja-JP"/>
            </w:rPr>
            <w:tab/>
          </w:r>
          <w:r w:rsidRPr="00DD605F">
            <w:rPr>
              <w:rFonts w:cs="Times New Roman"/>
              <w:noProof/>
            </w:rPr>
            <w:t>Class Hierarchy</w:t>
          </w:r>
          <w:r>
            <w:rPr>
              <w:noProof/>
            </w:rPr>
            <w:tab/>
          </w:r>
          <w:r>
            <w:rPr>
              <w:noProof/>
            </w:rPr>
            <w:fldChar w:fldCharType="begin"/>
          </w:r>
          <w:r>
            <w:rPr>
              <w:noProof/>
            </w:rPr>
            <w:instrText xml:space="preserve"> PAGEREF _Toc267661037 \h </w:instrText>
          </w:r>
          <w:r>
            <w:rPr>
              <w:noProof/>
            </w:rPr>
          </w:r>
          <w:r>
            <w:rPr>
              <w:noProof/>
            </w:rPr>
            <w:fldChar w:fldCharType="separate"/>
          </w:r>
          <w:r>
            <w:rPr>
              <w:noProof/>
            </w:rPr>
            <w:t>44</w:t>
          </w:r>
          <w:r>
            <w:rPr>
              <w:noProof/>
            </w:rPr>
            <w:fldChar w:fldCharType="end"/>
          </w:r>
        </w:p>
        <w:p w14:paraId="59C6222B" w14:textId="77777777" w:rsidR="00C82B20" w:rsidRDefault="00C82B20">
          <w:pPr>
            <w:pStyle w:val="TOC3"/>
            <w:tabs>
              <w:tab w:val="left" w:pos="680"/>
              <w:tab w:val="right" w:pos="8290"/>
            </w:tabs>
            <w:rPr>
              <w:rFonts w:asciiTheme="minorHAnsi" w:hAnsiTheme="minorHAnsi"/>
              <w:smallCaps w:val="0"/>
              <w:noProof/>
              <w:sz w:val="24"/>
              <w:szCs w:val="24"/>
              <w:lang w:eastAsia="ja-JP"/>
            </w:rPr>
          </w:pPr>
          <w:r w:rsidRPr="00DD605F">
            <w:rPr>
              <w:rFonts w:cs="Times New Roman"/>
              <w:noProof/>
            </w:rPr>
            <w:t>4.1.2</w:t>
          </w:r>
          <w:r>
            <w:rPr>
              <w:rFonts w:asciiTheme="minorHAnsi" w:hAnsiTheme="minorHAnsi"/>
              <w:smallCaps w:val="0"/>
              <w:noProof/>
              <w:sz w:val="24"/>
              <w:szCs w:val="24"/>
              <w:lang w:eastAsia="ja-JP"/>
            </w:rPr>
            <w:tab/>
          </w:r>
          <w:r w:rsidRPr="00DD605F">
            <w:rPr>
              <w:rFonts w:cs="Times New Roman"/>
              <w:noProof/>
            </w:rPr>
            <w:t>Properties</w:t>
          </w:r>
          <w:r>
            <w:rPr>
              <w:noProof/>
            </w:rPr>
            <w:tab/>
          </w:r>
          <w:r>
            <w:rPr>
              <w:noProof/>
            </w:rPr>
            <w:fldChar w:fldCharType="begin"/>
          </w:r>
          <w:r>
            <w:rPr>
              <w:noProof/>
            </w:rPr>
            <w:instrText xml:space="preserve"> PAGEREF _Toc267661038 \h </w:instrText>
          </w:r>
          <w:r>
            <w:rPr>
              <w:noProof/>
            </w:rPr>
          </w:r>
          <w:r>
            <w:rPr>
              <w:noProof/>
            </w:rPr>
            <w:fldChar w:fldCharType="separate"/>
          </w:r>
          <w:r>
            <w:rPr>
              <w:noProof/>
            </w:rPr>
            <w:t>45</w:t>
          </w:r>
          <w:r>
            <w:rPr>
              <w:noProof/>
            </w:rPr>
            <w:fldChar w:fldCharType="end"/>
          </w:r>
        </w:p>
        <w:p w14:paraId="2119ADEE" w14:textId="77777777" w:rsidR="00C82B20" w:rsidRDefault="00C82B20">
          <w:pPr>
            <w:pStyle w:val="TOC3"/>
            <w:tabs>
              <w:tab w:val="left" w:pos="680"/>
              <w:tab w:val="right" w:pos="8290"/>
            </w:tabs>
            <w:rPr>
              <w:rFonts w:asciiTheme="minorHAnsi" w:hAnsiTheme="minorHAnsi"/>
              <w:smallCaps w:val="0"/>
              <w:noProof/>
              <w:sz w:val="24"/>
              <w:szCs w:val="24"/>
              <w:lang w:eastAsia="ja-JP"/>
            </w:rPr>
          </w:pPr>
          <w:r w:rsidRPr="00DD605F">
            <w:rPr>
              <w:rFonts w:cs="Times New Roman"/>
              <w:noProof/>
            </w:rPr>
            <w:t>4.1.3</w:t>
          </w:r>
          <w:r>
            <w:rPr>
              <w:rFonts w:asciiTheme="minorHAnsi" w:hAnsiTheme="minorHAnsi"/>
              <w:smallCaps w:val="0"/>
              <w:noProof/>
              <w:sz w:val="24"/>
              <w:szCs w:val="24"/>
              <w:lang w:eastAsia="ja-JP"/>
            </w:rPr>
            <w:tab/>
          </w:r>
          <w:r w:rsidRPr="00DD605F">
            <w:rPr>
              <w:rFonts w:cs="Times New Roman"/>
              <w:noProof/>
            </w:rPr>
            <w:t>Expressing Semantics</w:t>
          </w:r>
          <w:r>
            <w:rPr>
              <w:noProof/>
            </w:rPr>
            <w:tab/>
          </w:r>
          <w:r>
            <w:rPr>
              <w:noProof/>
            </w:rPr>
            <w:fldChar w:fldCharType="begin"/>
          </w:r>
          <w:r>
            <w:rPr>
              <w:noProof/>
            </w:rPr>
            <w:instrText xml:space="preserve"> PAGEREF _Toc267661039 \h </w:instrText>
          </w:r>
          <w:r>
            <w:rPr>
              <w:noProof/>
            </w:rPr>
          </w:r>
          <w:r>
            <w:rPr>
              <w:noProof/>
            </w:rPr>
            <w:fldChar w:fldCharType="separate"/>
          </w:r>
          <w:r>
            <w:rPr>
              <w:noProof/>
            </w:rPr>
            <w:t>47</w:t>
          </w:r>
          <w:r>
            <w:rPr>
              <w:noProof/>
            </w:rPr>
            <w:fldChar w:fldCharType="end"/>
          </w:r>
        </w:p>
        <w:p w14:paraId="713242EC" w14:textId="77777777" w:rsidR="00C82B20" w:rsidRDefault="00C82B20">
          <w:pPr>
            <w:pStyle w:val="TOC2"/>
            <w:tabs>
              <w:tab w:val="left" w:pos="515"/>
              <w:tab w:val="right" w:pos="8290"/>
            </w:tabs>
            <w:rPr>
              <w:rFonts w:asciiTheme="minorHAnsi" w:hAnsiTheme="minorHAnsi"/>
              <w:b w:val="0"/>
              <w:smallCaps w:val="0"/>
              <w:noProof/>
              <w:sz w:val="24"/>
              <w:szCs w:val="24"/>
              <w:lang w:eastAsia="ja-JP"/>
            </w:rPr>
          </w:pPr>
          <w:r>
            <w:rPr>
              <w:noProof/>
            </w:rPr>
            <w:t>4.2</w:t>
          </w:r>
          <w:r>
            <w:rPr>
              <w:rFonts w:asciiTheme="minorHAnsi" w:hAnsiTheme="minorHAnsi"/>
              <w:b w:val="0"/>
              <w:smallCaps w:val="0"/>
              <w:noProof/>
              <w:sz w:val="24"/>
              <w:szCs w:val="24"/>
              <w:lang w:eastAsia="ja-JP"/>
            </w:rPr>
            <w:tab/>
          </w:r>
          <w:r>
            <w:rPr>
              <w:noProof/>
            </w:rPr>
            <w:t>User Stories</w:t>
          </w:r>
          <w:r>
            <w:rPr>
              <w:noProof/>
            </w:rPr>
            <w:tab/>
          </w:r>
          <w:r>
            <w:rPr>
              <w:noProof/>
            </w:rPr>
            <w:fldChar w:fldCharType="begin"/>
          </w:r>
          <w:r>
            <w:rPr>
              <w:noProof/>
            </w:rPr>
            <w:instrText xml:space="preserve"> PAGEREF _Toc267661040 \h </w:instrText>
          </w:r>
          <w:r>
            <w:rPr>
              <w:noProof/>
            </w:rPr>
          </w:r>
          <w:r>
            <w:rPr>
              <w:noProof/>
            </w:rPr>
            <w:fldChar w:fldCharType="separate"/>
          </w:r>
          <w:r>
            <w:rPr>
              <w:noProof/>
            </w:rPr>
            <w:t>47</w:t>
          </w:r>
          <w:r>
            <w:rPr>
              <w:noProof/>
            </w:rPr>
            <w:fldChar w:fldCharType="end"/>
          </w:r>
        </w:p>
        <w:p w14:paraId="303E522B" w14:textId="77777777" w:rsidR="00C82B20" w:rsidRDefault="00C82B20">
          <w:pPr>
            <w:pStyle w:val="TOC2"/>
            <w:tabs>
              <w:tab w:val="left" w:pos="515"/>
              <w:tab w:val="right" w:pos="8290"/>
            </w:tabs>
            <w:rPr>
              <w:rFonts w:asciiTheme="minorHAnsi" w:hAnsiTheme="minorHAnsi"/>
              <w:b w:val="0"/>
              <w:smallCaps w:val="0"/>
              <w:noProof/>
              <w:sz w:val="24"/>
              <w:szCs w:val="24"/>
              <w:lang w:eastAsia="ja-JP"/>
            </w:rPr>
          </w:pPr>
          <w:r>
            <w:rPr>
              <w:noProof/>
            </w:rPr>
            <w:t>4.3</w:t>
          </w:r>
          <w:r>
            <w:rPr>
              <w:rFonts w:asciiTheme="minorHAnsi" w:hAnsiTheme="minorHAnsi"/>
              <w:b w:val="0"/>
              <w:smallCaps w:val="0"/>
              <w:noProof/>
              <w:sz w:val="24"/>
              <w:szCs w:val="24"/>
              <w:lang w:eastAsia="ja-JP"/>
            </w:rPr>
            <w:tab/>
          </w:r>
          <w:r>
            <w:rPr>
              <w:noProof/>
            </w:rPr>
            <w:t>User Interface Design</w:t>
          </w:r>
          <w:r>
            <w:rPr>
              <w:noProof/>
            </w:rPr>
            <w:tab/>
          </w:r>
          <w:r>
            <w:rPr>
              <w:noProof/>
            </w:rPr>
            <w:fldChar w:fldCharType="begin"/>
          </w:r>
          <w:r>
            <w:rPr>
              <w:noProof/>
            </w:rPr>
            <w:instrText xml:space="preserve"> PAGEREF _Toc267661041 \h </w:instrText>
          </w:r>
          <w:r>
            <w:rPr>
              <w:noProof/>
            </w:rPr>
          </w:r>
          <w:r>
            <w:rPr>
              <w:noProof/>
            </w:rPr>
            <w:fldChar w:fldCharType="separate"/>
          </w:r>
          <w:r>
            <w:rPr>
              <w:noProof/>
            </w:rPr>
            <w:t>47</w:t>
          </w:r>
          <w:r>
            <w:rPr>
              <w:noProof/>
            </w:rPr>
            <w:fldChar w:fldCharType="end"/>
          </w:r>
        </w:p>
        <w:p w14:paraId="61E30DF7" w14:textId="77777777" w:rsidR="00C82B20" w:rsidRDefault="00C82B20">
          <w:pPr>
            <w:pStyle w:val="TOC2"/>
            <w:tabs>
              <w:tab w:val="left" w:pos="515"/>
              <w:tab w:val="right" w:pos="8290"/>
            </w:tabs>
            <w:rPr>
              <w:rFonts w:asciiTheme="minorHAnsi" w:hAnsiTheme="minorHAnsi"/>
              <w:b w:val="0"/>
              <w:smallCaps w:val="0"/>
              <w:noProof/>
              <w:sz w:val="24"/>
              <w:szCs w:val="24"/>
              <w:lang w:eastAsia="ja-JP"/>
            </w:rPr>
          </w:pPr>
          <w:r>
            <w:rPr>
              <w:noProof/>
            </w:rPr>
            <w:t>4.4</w:t>
          </w:r>
          <w:r>
            <w:rPr>
              <w:rFonts w:asciiTheme="minorHAnsi" w:hAnsiTheme="minorHAnsi"/>
              <w:b w:val="0"/>
              <w:smallCaps w:val="0"/>
              <w:noProof/>
              <w:sz w:val="24"/>
              <w:szCs w:val="24"/>
              <w:lang w:eastAsia="ja-JP"/>
            </w:rPr>
            <w:tab/>
          </w:r>
          <w:r>
            <w:rPr>
              <w:noProof/>
            </w:rPr>
            <w:t>Conclusion</w:t>
          </w:r>
          <w:r>
            <w:rPr>
              <w:noProof/>
            </w:rPr>
            <w:tab/>
          </w:r>
          <w:r>
            <w:rPr>
              <w:noProof/>
            </w:rPr>
            <w:fldChar w:fldCharType="begin"/>
          </w:r>
          <w:r>
            <w:rPr>
              <w:noProof/>
            </w:rPr>
            <w:instrText xml:space="preserve"> PAGEREF _Toc267661042 \h </w:instrText>
          </w:r>
          <w:r>
            <w:rPr>
              <w:noProof/>
            </w:rPr>
          </w:r>
          <w:r>
            <w:rPr>
              <w:noProof/>
            </w:rPr>
            <w:fldChar w:fldCharType="separate"/>
          </w:r>
          <w:r>
            <w:rPr>
              <w:noProof/>
            </w:rPr>
            <w:t>47</w:t>
          </w:r>
          <w:r>
            <w:rPr>
              <w:noProof/>
            </w:rPr>
            <w:fldChar w:fldCharType="end"/>
          </w:r>
        </w:p>
        <w:p w14:paraId="5E9BAE78" w14:textId="77777777" w:rsidR="00C82B20" w:rsidRDefault="00C82B20">
          <w:pPr>
            <w:pStyle w:val="TOC1"/>
            <w:rPr>
              <w:rFonts w:asciiTheme="minorHAnsi" w:hAnsiTheme="minorHAnsi"/>
              <w:b w:val="0"/>
              <w:caps w:val="0"/>
              <w:noProof/>
              <w:sz w:val="24"/>
              <w:szCs w:val="24"/>
              <w:u w:val="none"/>
              <w:lang w:eastAsia="ja-JP"/>
            </w:rPr>
          </w:pPr>
          <w:r w:rsidRPr="00DD605F">
            <w:rPr>
              <w:rFonts w:cs="Times New Roman"/>
              <w:noProof/>
            </w:rPr>
            <w:t>5</w:t>
          </w:r>
          <w:r>
            <w:rPr>
              <w:rFonts w:asciiTheme="minorHAnsi" w:hAnsiTheme="minorHAnsi"/>
              <w:b w:val="0"/>
              <w:caps w:val="0"/>
              <w:noProof/>
              <w:sz w:val="24"/>
              <w:szCs w:val="24"/>
              <w:u w:val="none"/>
              <w:lang w:eastAsia="ja-JP"/>
            </w:rPr>
            <w:tab/>
          </w:r>
          <w:r w:rsidRPr="00DD605F">
            <w:rPr>
              <w:rFonts w:cs="Times New Roman"/>
              <w:noProof/>
            </w:rPr>
            <w:t>IMPLEMENTATION</w:t>
          </w:r>
          <w:r>
            <w:rPr>
              <w:noProof/>
            </w:rPr>
            <w:tab/>
          </w:r>
          <w:r>
            <w:rPr>
              <w:noProof/>
            </w:rPr>
            <w:fldChar w:fldCharType="begin"/>
          </w:r>
          <w:r>
            <w:rPr>
              <w:noProof/>
            </w:rPr>
            <w:instrText xml:space="preserve"> PAGEREF _Toc267661043 \h </w:instrText>
          </w:r>
          <w:r>
            <w:rPr>
              <w:noProof/>
            </w:rPr>
          </w:r>
          <w:r>
            <w:rPr>
              <w:noProof/>
            </w:rPr>
            <w:fldChar w:fldCharType="separate"/>
          </w:r>
          <w:r>
            <w:rPr>
              <w:noProof/>
            </w:rPr>
            <w:t>48</w:t>
          </w:r>
          <w:r>
            <w:rPr>
              <w:noProof/>
            </w:rPr>
            <w:fldChar w:fldCharType="end"/>
          </w:r>
        </w:p>
        <w:p w14:paraId="15812775" w14:textId="77777777" w:rsidR="00C82B20" w:rsidRDefault="00C82B20">
          <w:pPr>
            <w:pStyle w:val="TOC2"/>
            <w:tabs>
              <w:tab w:val="left" w:pos="515"/>
              <w:tab w:val="right" w:pos="8290"/>
            </w:tabs>
            <w:rPr>
              <w:rFonts w:asciiTheme="minorHAnsi" w:hAnsiTheme="minorHAnsi"/>
              <w:b w:val="0"/>
              <w:smallCaps w:val="0"/>
              <w:noProof/>
              <w:sz w:val="24"/>
              <w:szCs w:val="24"/>
              <w:lang w:eastAsia="ja-JP"/>
            </w:rPr>
          </w:pPr>
          <w:r>
            <w:rPr>
              <w:noProof/>
            </w:rPr>
            <w:t>5.1</w:t>
          </w:r>
          <w:r>
            <w:rPr>
              <w:rFonts w:asciiTheme="minorHAnsi" w:hAnsiTheme="minorHAnsi"/>
              <w:b w:val="0"/>
              <w:smallCaps w:val="0"/>
              <w:noProof/>
              <w:sz w:val="24"/>
              <w:szCs w:val="24"/>
              <w:lang w:eastAsia="ja-JP"/>
            </w:rPr>
            <w:tab/>
          </w:r>
          <w:r>
            <w:rPr>
              <w:noProof/>
            </w:rPr>
            <w:t>Java</w:t>
          </w:r>
          <w:r>
            <w:rPr>
              <w:noProof/>
            </w:rPr>
            <w:tab/>
          </w:r>
          <w:r>
            <w:rPr>
              <w:noProof/>
            </w:rPr>
            <w:fldChar w:fldCharType="begin"/>
          </w:r>
          <w:r>
            <w:rPr>
              <w:noProof/>
            </w:rPr>
            <w:instrText xml:space="preserve"> PAGEREF _Toc267661044 \h </w:instrText>
          </w:r>
          <w:r>
            <w:rPr>
              <w:noProof/>
            </w:rPr>
          </w:r>
          <w:r>
            <w:rPr>
              <w:noProof/>
            </w:rPr>
            <w:fldChar w:fldCharType="separate"/>
          </w:r>
          <w:r>
            <w:rPr>
              <w:noProof/>
            </w:rPr>
            <w:t>48</w:t>
          </w:r>
          <w:r>
            <w:rPr>
              <w:noProof/>
            </w:rPr>
            <w:fldChar w:fldCharType="end"/>
          </w:r>
        </w:p>
        <w:p w14:paraId="16D382A2" w14:textId="77777777" w:rsidR="00C82B20" w:rsidRDefault="00C82B20">
          <w:pPr>
            <w:pStyle w:val="TOC2"/>
            <w:tabs>
              <w:tab w:val="left" w:pos="515"/>
              <w:tab w:val="right" w:pos="8290"/>
            </w:tabs>
            <w:rPr>
              <w:rFonts w:asciiTheme="minorHAnsi" w:hAnsiTheme="minorHAnsi"/>
              <w:b w:val="0"/>
              <w:smallCaps w:val="0"/>
              <w:noProof/>
              <w:sz w:val="24"/>
              <w:szCs w:val="24"/>
              <w:lang w:eastAsia="ja-JP"/>
            </w:rPr>
          </w:pPr>
          <w:r>
            <w:rPr>
              <w:noProof/>
            </w:rPr>
            <w:t>5.2</w:t>
          </w:r>
          <w:r>
            <w:rPr>
              <w:rFonts w:asciiTheme="minorHAnsi" w:hAnsiTheme="minorHAnsi"/>
              <w:b w:val="0"/>
              <w:smallCaps w:val="0"/>
              <w:noProof/>
              <w:sz w:val="24"/>
              <w:szCs w:val="24"/>
              <w:lang w:eastAsia="ja-JP"/>
            </w:rPr>
            <w:tab/>
          </w:r>
          <w:r>
            <w:rPr>
              <w:noProof/>
            </w:rPr>
            <w:t>OWL API</w:t>
          </w:r>
          <w:r>
            <w:rPr>
              <w:noProof/>
            </w:rPr>
            <w:tab/>
          </w:r>
          <w:r>
            <w:rPr>
              <w:noProof/>
            </w:rPr>
            <w:fldChar w:fldCharType="begin"/>
          </w:r>
          <w:r>
            <w:rPr>
              <w:noProof/>
            </w:rPr>
            <w:instrText xml:space="preserve"> PAGEREF _Toc267661045 \h </w:instrText>
          </w:r>
          <w:r>
            <w:rPr>
              <w:noProof/>
            </w:rPr>
          </w:r>
          <w:r>
            <w:rPr>
              <w:noProof/>
            </w:rPr>
            <w:fldChar w:fldCharType="separate"/>
          </w:r>
          <w:r>
            <w:rPr>
              <w:noProof/>
            </w:rPr>
            <w:t>48</w:t>
          </w:r>
          <w:r>
            <w:rPr>
              <w:noProof/>
            </w:rPr>
            <w:fldChar w:fldCharType="end"/>
          </w:r>
        </w:p>
        <w:p w14:paraId="4B472D22" w14:textId="77777777" w:rsidR="00C82B20" w:rsidRDefault="00C82B20">
          <w:pPr>
            <w:pStyle w:val="TOC2"/>
            <w:tabs>
              <w:tab w:val="left" w:pos="515"/>
              <w:tab w:val="right" w:pos="8290"/>
            </w:tabs>
            <w:rPr>
              <w:rFonts w:asciiTheme="minorHAnsi" w:hAnsiTheme="minorHAnsi"/>
              <w:b w:val="0"/>
              <w:smallCaps w:val="0"/>
              <w:noProof/>
              <w:sz w:val="24"/>
              <w:szCs w:val="24"/>
              <w:lang w:eastAsia="ja-JP"/>
            </w:rPr>
          </w:pPr>
          <w:r>
            <w:rPr>
              <w:noProof/>
            </w:rPr>
            <w:t>5.3</w:t>
          </w:r>
          <w:r>
            <w:rPr>
              <w:rFonts w:asciiTheme="minorHAnsi" w:hAnsiTheme="minorHAnsi"/>
              <w:b w:val="0"/>
              <w:smallCaps w:val="0"/>
              <w:noProof/>
              <w:sz w:val="24"/>
              <w:szCs w:val="24"/>
              <w:lang w:eastAsia="ja-JP"/>
            </w:rPr>
            <w:tab/>
          </w:r>
          <w:r>
            <w:rPr>
              <w:noProof/>
            </w:rPr>
            <w:t>Software Process</w:t>
          </w:r>
          <w:r>
            <w:rPr>
              <w:noProof/>
            </w:rPr>
            <w:tab/>
          </w:r>
          <w:r>
            <w:rPr>
              <w:noProof/>
            </w:rPr>
            <w:fldChar w:fldCharType="begin"/>
          </w:r>
          <w:r>
            <w:rPr>
              <w:noProof/>
            </w:rPr>
            <w:instrText xml:space="preserve"> PAGEREF _Toc267661046 \h </w:instrText>
          </w:r>
          <w:r>
            <w:rPr>
              <w:noProof/>
            </w:rPr>
          </w:r>
          <w:r>
            <w:rPr>
              <w:noProof/>
            </w:rPr>
            <w:fldChar w:fldCharType="separate"/>
          </w:r>
          <w:r>
            <w:rPr>
              <w:noProof/>
            </w:rPr>
            <w:t>48</w:t>
          </w:r>
          <w:r>
            <w:rPr>
              <w:noProof/>
            </w:rPr>
            <w:fldChar w:fldCharType="end"/>
          </w:r>
        </w:p>
        <w:p w14:paraId="049B589B" w14:textId="77777777" w:rsidR="00C82B20" w:rsidRDefault="00C82B20">
          <w:pPr>
            <w:pStyle w:val="TOC2"/>
            <w:tabs>
              <w:tab w:val="left" w:pos="515"/>
              <w:tab w:val="right" w:pos="8290"/>
            </w:tabs>
            <w:rPr>
              <w:rFonts w:asciiTheme="minorHAnsi" w:hAnsiTheme="minorHAnsi"/>
              <w:b w:val="0"/>
              <w:smallCaps w:val="0"/>
              <w:noProof/>
              <w:sz w:val="24"/>
              <w:szCs w:val="24"/>
              <w:lang w:eastAsia="ja-JP"/>
            </w:rPr>
          </w:pPr>
          <w:r>
            <w:rPr>
              <w:noProof/>
            </w:rPr>
            <w:t>5.4</w:t>
          </w:r>
          <w:r>
            <w:rPr>
              <w:rFonts w:asciiTheme="minorHAnsi" w:hAnsiTheme="minorHAnsi"/>
              <w:b w:val="0"/>
              <w:smallCaps w:val="0"/>
              <w:noProof/>
              <w:sz w:val="24"/>
              <w:szCs w:val="24"/>
              <w:lang w:eastAsia="ja-JP"/>
            </w:rPr>
            <w:tab/>
          </w:r>
          <w:r>
            <w:rPr>
              <w:noProof/>
            </w:rPr>
            <w:t>Using Ontology Annotations</w:t>
          </w:r>
          <w:r>
            <w:rPr>
              <w:noProof/>
            </w:rPr>
            <w:tab/>
          </w:r>
          <w:r>
            <w:rPr>
              <w:noProof/>
            </w:rPr>
            <w:fldChar w:fldCharType="begin"/>
          </w:r>
          <w:r>
            <w:rPr>
              <w:noProof/>
            </w:rPr>
            <w:instrText xml:space="preserve"> PAGEREF _Toc267661047 \h </w:instrText>
          </w:r>
          <w:r>
            <w:rPr>
              <w:noProof/>
            </w:rPr>
          </w:r>
          <w:r>
            <w:rPr>
              <w:noProof/>
            </w:rPr>
            <w:fldChar w:fldCharType="separate"/>
          </w:r>
          <w:r>
            <w:rPr>
              <w:noProof/>
            </w:rPr>
            <w:t>48</w:t>
          </w:r>
          <w:r>
            <w:rPr>
              <w:noProof/>
            </w:rPr>
            <w:fldChar w:fldCharType="end"/>
          </w:r>
        </w:p>
        <w:p w14:paraId="56A2F152" w14:textId="77777777" w:rsidR="00C82B20" w:rsidRDefault="00C82B20">
          <w:pPr>
            <w:pStyle w:val="TOC2"/>
            <w:tabs>
              <w:tab w:val="left" w:pos="515"/>
              <w:tab w:val="right" w:pos="8290"/>
            </w:tabs>
            <w:rPr>
              <w:rFonts w:asciiTheme="minorHAnsi" w:hAnsiTheme="minorHAnsi"/>
              <w:b w:val="0"/>
              <w:smallCaps w:val="0"/>
              <w:noProof/>
              <w:sz w:val="24"/>
              <w:szCs w:val="24"/>
              <w:lang w:eastAsia="ja-JP"/>
            </w:rPr>
          </w:pPr>
          <w:r>
            <w:rPr>
              <w:noProof/>
            </w:rPr>
            <w:t>5.5</w:t>
          </w:r>
          <w:r>
            <w:rPr>
              <w:rFonts w:asciiTheme="minorHAnsi" w:hAnsiTheme="minorHAnsi"/>
              <w:b w:val="0"/>
              <w:smallCaps w:val="0"/>
              <w:noProof/>
              <w:sz w:val="24"/>
              <w:szCs w:val="24"/>
              <w:lang w:eastAsia="ja-JP"/>
            </w:rPr>
            <w:tab/>
          </w:r>
          <w:r>
            <w:rPr>
              <w:noProof/>
            </w:rPr>
            <w:t>Iterative and Incremental Development</w:t>
          </w:r>
          <w:r>
            <w:rPr>
              <w:noProof/>
            </w:rPr>
            <w:tab/>
          </w:r>
          <w:r>
            <w:rPr>
              <w:noProof/>
            </w:rPr>
            <w:fldChar w:fldCharType="begin"/>
          </w:r>
          <w:r>
            <w:rPr>
              <w:noProof/>
            </w:rPr>
            <w:instrText xml:space="preserve"> PAGEREF _Toc267661048 \h </w:instrText>
          </w:r>
          <w:r>
            <w:rPr>
              <w:noProof/>
            </w:rPr>
          </w:r>
          <w:r>
            <w:rPr>
              <w:noProof/>
            </w:rPr>
            <w:fldChar w:fldCharType="separate"/>
          </w:r>
          <w:r>
            <w:rPr>
              <w:noProof/>
            </w:rPr>
            <w:t>48</w:t>
          </w:r>
          <w:r>
            <w:rPr>
              <w:noProof/>
            </w:rPr>
            <w:fldChar w:fldCharType="end"/>
          </w:r>
        </w:p>
        <w:p w14:paraId="4410CDC6" w14:textId="77777777" w:rsidR="00C82B20" w:rsidRDefault="00C82B20">
          <w:pPr>
            <w:pStyle w:val="TOC2"/>
            <w:tabs>
              <w:tab w:val="left" w:pos="515"/>
              <w:tab w:val="right" w:pos="8290"/>
            </w:tabs>
            <w:rPr>
              <w:rFonts w:asciiTheme="minorHAnsi" w:hAnsiTheme="minorHAnsi"/>
              <w:b w:val="0"/>
              <w:smallCaps w:val="0"/>
              <w:noProof/>
              <w:sz w:val="24"/>
              <w:szCs w:val="24"/>
              <w:lang w:eastAsia="ja-JP"/>
            </w:rPr>
          </w:pPr>
          <w:r>
            <w:rPr>
              <w:noProof/>
            </w:rPr>
            <w:t>5.6</w:t>
          </w:r>
          <w:r>
            <w:rPr>
              <w:rFonts w:asciiTheme="minorHAnsi" w:hAnsiTheme="minorHAnsi"/>
              <w:b w:val="0"/>
              <w:smallCaps w:val="0"/>
              <w:noProof/>
              <w:sz w:val="24"/>
              <w:szCs w:val="24"/>
              <w:lang w:eastAsia="ja-JP"/>
            </w:rPr>
            <w:tab/>
          </w:r>
          <w:r>
            <w:rPr>
              <w:noProof/>
            </w:rPr>
            <w:t>Limitations</w:t>
          </w:r>
          <w:r>
            <w:rPr>
              <w:noProof/>
            </w:rPr>
            <w:tab/>
          </w:r>
          <w:r>
            <w:rPr>
              <w:noProof/>
            </w:rPr>
            <w:fldChar w:fldCharType="begin"/>
          </w:r>
          <w:r>
            <w:rPr>
              <w:noProof/>
            </w:rPr>
            <w:instrText xml:space="preserve"> PAGEREF _Toc267661049 \h </w:instrText>
          </w:r>
          <w:r>
            <w:rPr>
              <w:noProof/>
            </w:rPr>
          </w:r>
          <w:r>
            <w:rPr>
              <w:noProof/>
            </w:rPr>
            <w:fldChar w:fldCharType="separate"/>
          </w:r>
          <w:r>
            <w:rPr>
              <w:noProof/>
            </w:rPr>
            <w:t>48</w:t>
          </w:r>
          <w:r>
            <w:rPr>
              <w:noProof/>
            </w:rPr>
            <w:fldChar w:fldCharType="end"/>
          </w:r>
        </w:p>
        <w:p w14:paraId="53B30FDA" w14:textId="77777777" w:rsidR="00C82B20" w:rsidRDefault="00C82B20">
          <w:pPr>
            <w:pStyle w:val="TOC2"/>
            <w:tabs>
              <w:tab w:val="left" w:pos="515"/>
              <w:tab w:val="right" w:pos="8290"/>
            </w:tabs>
            <w:rPr>
              <w:rFonts w:asciiTheme="minorHAnsi" w:hAnsiTheme="minorHAnsi"/>
              <w:b w:val="0"/>
              <w:smallCaps w:val="0"/>
              <w:noProof/>
              <w:sz w:val="24"/>
              <w:szCs w:val="24"/>
              <w:lang w:eastAsia="ja-JP"/>
            </w:rPr>
          </w:pPr>
          <w:r>
            <w:rPr>
              <w:noProof/>
            </w:rPr>
            <w:t>5.7</w:t>
          </w:r>
          <w:r>
            <w:rPr>
              <w:rFonts w:asciiTheme="minorHAnsi" w:hAnsiTheme="minorHAnsi"/>
              <w:b w:val="0"/>
              <w:smallCaps w:val="0"/>
              <w:noProof/>
              <w:sz w:val="24"/>
              <w:szCs w:val="24"/>
              <w:lang w:eastAsia="ja-JP"/>
            </w:rPr>
            <w:tab/>
          </w:r>
          <w:r>
            <w:rPr>
              <w:noProof/>
            </w:rPr>
            <w:t>Conclusion</w:t>
          </w:r>
          <w:r>
            <w:rPr>
              <w:noProof/>
            </w:rPr>
            <w:tab/>
          </w:r>
          <w:r>
            <w:rPr>
              <w:noProof/>
            </w:rPr>
            <w:fldChar w:fldCharType="begin"/>
          </w:r>
          <w:r>
            <w:rPr>
              <w:noProof/>
            </w:rPr>
            <w:instrText xml:space="preserve"> PAGEREF _Toc267661050 \h </w:instrText>
          </w:r>
          <w:r>
            <w:rPr>
              <w:noProof/>
            </w:rPr>
          </w:r>
          <w:r>
            <w:rPr>
              <w:noProof/>
            </w:rPr>
            <w:fldChar w:fldCharType="separate"/>
          </w:r>
          <w:r>
            <w:rPr>
              <w:noProof/>
            </w:rPr>
            <w:t>48</w:t>
          </w:r>
          <w:r>
            <w:rPr>
              <w:noProof/>
            </w:rPr>
            <w:fldChar w:fldCharType="end"/>
          </w:r>
        </w:p>
        <w:p w14:paraId="1773FFC1" w14:textId="77777777" w:rsidR="00C82B20" w:rsidRDefault="00C82B20">
          <w:pPr>
            <w:pStyle w:val="TOC1"/>
            <w:rPr>
              <w:rFonts w:asciiTheme="minorHAnsi" w:hAnsiTheme="minorHAnsi"/>
              <w:b w:val="0"/>
              <w:caps w:val="0"/>
              <w:noProof/>
              <w:sz w:val="24"/>
              <w:szCs w:val="24"/>
              <w:u w:val="none"/>
              <w:lang w:eastAsia="ja-JP"/>
            </w:rPr>
          </w:pPr>
          <w:r w:rsidRPr="00DD605F">
            <w:rPr>
              <w:rFonts w:cs="Times New Roman"/>
              <w:noProof/>
            </w:rPr>
            <w:t>6</w:t>
          </w:r>
          <w:r>
            <w:rPr>
              <w:rFonts w:asciiTheme="minorHAnsi" w:hAnsiTheme="minorHAnsi"/>
              <w:b w:val="0"/>
              <w:caps w:val="0"/>
              <w:noProof/>
              <w:sz w:val="24"/>
              <w:szCs w:val="24"/>
              <w:u w:val="none"/>
              <w:lang w:eastAsia="ja-JP"/>
            </w:rPr>
            <w:tab/>
          </w:r>
          <w:r w:rsidRPr="00DD605F">
            <w:rPr>
              <w:rFonts w:cs="Times New Roman"/>
              <w:noProof/>
            </w:rPr>
            <w:t>TESTING</w:t>
          </w:r>
          <w:r>
            <w:rPr>
              <w:noProof/>
            </w:rPr>
            <w:tab/>
          </w:r>
          <w:r>
            <w:rPr>
              <w:noProof/>
            </w:rPr>
            <w:fldChar w:fldCharType="begin"/>
          </w:r>
          <w:r>
            <w:rPr>
              <w:noProof/>
            </w:rPr>
            <w:instrText xml:space="preserve"> PAGEREF _Toc267661051 \h </w:instrText>
          </w:r>
          <w:r>
            <w:rPr>
              <w:noProof/>
            </w:rPr>
          </w:r>
          <w:r>
            <w:rPr>
              <w:noProof/>
            </w:rPr>
            <w:fldChar w:fldCharType="separate"/>
          </w:r>
          <w:r>
            <w:rPr>
              <w:noProof/>
            </w:rPr>
            <w:t>49</w:t>
          </w:r>
          <w:r>
            <w:rPr>
              <w:noProof/>
            </w:rPr>
            <w:fldChar w:fldCharType="end"/>
          </w:r>
        </w:p>
        <w:p w14:paraId="5827559F" w14:textId="77777777" w:rsidR="00C82B20" w:rsidRDefault="00C82B20">
          <w:pPr>
            <w:pStyle w:val="TOC2"/>
            <w:tabs>
              <w:tab w:val="left" w:pos="515"/>
              <w:tab w:val="right" w:pos="8290"/>
            </w:tabs>
            <w:rPr>
              <w:rFonts w:asciiTheme="minorHAnsi" w:hAnsiTheme="minorHAnsi"/>
              <w:b w:val="0"/>
              <w:smallCaps w:val="0"/>
              <w:noProof/>
              <w:sz w:val="24"/>
              <w:szCs w:val="24"/>
              <w:lang w:eastAsia="ja-JP"/>
            </w:rPr>
          </w:pPr>
          <w:r>
            <w:rPr>
              <w:noProof/>
            </w:rPr>
            <w:t>6.1</w:t>
          </w:r>
          <w:r>
            <w:rPr>
              <w:rFonts w:asciiTheme="minorHAnsi" w:hAnsiTheme="minorHAnsi"/>
              <w:b w:val="0"/>
              <w:smallCaps w:val="0"/>
              <w:noProof/>
              <w:sz w:val="24"/>
              <w:szCs w:val="24"/>
              <w:lang w:eastAsia="ja-JP"/>
            </w:rPr>
            <w:tab/>
          </w:r>
          <w:r>
            <w:rPr>
              <w:noProof/>
            </w:rPr>
            <w:t>Unit Testing</w:t>
          </w:r>
          <w:r>
            <w:rPr>
              <w:noProof/>
            </w:rPr>
            <w:tab/>
          </w:r>
          <w:r>
            <w:rPr>
              <w:noProof/>
            </w:rPr>
            <w:fldChar w:fldCharType="begin"/>
          </w:r>
          <w:r>
            <w:rPr>
              <w:noProof/>
            </w:rPr>
            <w:instrText xml:space="preserve"> PAGEREF _Toc267661052 \h </w:instrText>
          </w:r>
          <w:r>
            <w:rPr>
              <w:noProof/>
            </w:rPr>
          </w:r>
          <w:r>
            <w:rPr>
              <w:noProof/>
            </w:rPr>
            <w:fldChar w:fldCharType="separate"/>
          </w:r>
          <w:r>
            <w:rPr>
              <w:noProof/>
            </w:rPr>
            <w:t>49</w:t>
          </w:r>
          <w:r>
            <w:rPr>
              <w:noProof/>
            </w:rPr>
            <w:fldChar w:fldCharType="end"/>
          </w:r>
        </w:p>
        <w:p w14:paraId="780C8BAD" w14:textId="77777777" w:rsidR="00C82B20" w:rsidRDefault="00C82B20">
          <w:pPr>
            <w:pStyle w:val="TOC2"/>
            <w:tabs>
              <w:tab w:val="left" w:pos="515"/>
              <w:tab w:val="right" w:pos="8290"/>
            </w:tabs>
            <w:rPr>
              <w:rFonts w:asciiTheme="minorHAnsi" w:hAnsiTheme="minorHAnsi"/>
              <w:b w:val="0"/>
              <w:smallCaps w:val="0"/>
              <w:noProof/>
              <w:sz w:val="24"/>
              <w:szCs w:val="24"/>
              <w:lang w:eastAsia="ja-JP"/>
            </w:rPr>
          </w:pPr>
          <w:r>
            <w:rPr>
              <w:noProof/>
            </w:rPr>
            <w:t>6.2</w:t>
          </w:r>
          <w:r>
            <w:rPr>
              <w:rFonts w:asciiTheme="minorHAnsi" w:hAnsiTheme="minorHAnsi"/>
              <w:b w:val="0"/>
              <w:smallCaps w:val="0"/>
              <w:noProof/>
              <w:sz w:val="24"/>
              <w:szCs w:val="24"/>
              <w:lang w:eastAsia="ja-JP"/>
            </w:rPr>
            <w:tab/>
          </w:r>
          <w:r>
            <w:rPr>
              <w:noProof/>
            </w:rPr>
            <w:t>Integration Testing</w:t>
          </w:r>
          <w:r>
            <w:rPr>
              <w:noProof/>
            </w:rPr>
            <w:tab/>
          </w:r>
          <w:r>
            <w:rPr>
              <w:noProof/>
            </w:rPr>
            <w:fldChar w:fldCharType="begin"/>
          </w:r>
          <w:r>
            <w:rPr>
              <w:noProof/>
            </w:rPr>
            <w:instrText xml:space="preserve"> PAGEREF _Toc267661053 \h </w:instrText>
          </w:r>
          <w:r>
            <w:rPr>
              <w:noProof/>
            </w:rPr>
          </w:r>
          <w:r>
            <w:rPr>
              <w:noProof/>
            </w:rPr>
            <w:fldChar w:fldCharType="separate"/>
          </w:r>
          <w:r>
            <w:rPr>
              <w:noProof/>
            </w:rPr>
            <w:t>49</w:t>
          </w:r>
          <w:r>
            <w:rPr>
              <w:noProof/>
            </w:rPr>
            <w:fldChar w:fldCharType="end"/>
          </w:r>
        </w:p>
        <w:p w14:paraId="145760AA" w14:textId="77777777" w:rsidR="00C82B20" w:rsidRDefault="00C82B20">
          <w:pPr>
            <w:pStyle w:val="TOC2"/>
            <w:tabs>
              <w:tab w:val="left" w:pos="515"/>
              <w:tab w:val="right" w:pos="8290"/>
            </w:tabs>
            <w:rPr>
              <w:rFonts w:asciiTheme="minorHAnsi" w:hAnsiTheme="minorHAnsi"/>
              <w:b w:val="0"/>
              <w:smallCaps w:val="0"/>
              <w:noProof/>
              <w:sz w:val="24"/>
              <w:szCs w:val="24"/>
              <w:lang w:eastAsia="ja-JP"/>
            </w:rPr>
          </w:pPr>
          <w:r>
            <w:rPr>
              <w:noProof/>
            </w:rPr>
            <w:t>6.3</w:t>
          </w:r>
          <w:r>
            <w:rPr>
              <w:rFonts w:asciiTheme="minorHAnsi" w:hAnsiTheme="minorHAnsi"/>
              <w:b w:val="0"/>
              <w:smallCaps w:val="0"/>
              <w:noProof/>
              <w:sz w:val="24"/>
              <w:szCs w:val="24"/>
              <w:lang w:eastAsia="ja-JP"/>
            </w:rPr>
            <w:tab/>
          </w:r>
          <w:r>
            <w:rPr>
              <w:noProof/>
            </w:rPr>
            <w:t>Conclusion</w:t>
          </w:r>
          <w:r>
            <w:rPr>
              <w:noProof/>
            </w:rPr>
            <w:tab/>
          </w:r>
          <w:r>
            <w:rPr>
              <w:noProof/>
            </w:rPr>
            <w:fldChar w:fldCharType="begin"/>
          </w:r>
          <w:r>
            <w:rPr>
              <w:noProof/>
            </w:rPr>
            <w:instrText xml:space="preserve"> PAGEREF _Toc267661054 \h </w:instrText>
          </w:r>
          <w:r>
            <w:rPr>
              <w:noProof/>
            </w:rPr>
          </w:r>
          <w:r>
            <w:rPr>
              <w:noProof/>
            </w:rPr>
            <w:fldChar w:fldCharType="separate"/>
          </w:r>
          <w:r>
            <w:rPr>
              <w:noProof/>
            </w:rPr>
            <w:t>49</w:t>
          </w:r>
          <w:r>
            <w:rPr>
              <w:noProof/>
            </w:rPr>
            <w:fldChar w:fldCharType="end"/>
          </w:r>
        </w:p>
        <w:p w14:paraId="77241420" w14:textId="77777777" w:rsidR="00C82B20" w:rsidRDefault="00C82B20">
          <w:pPr>
            <w:pStyle w:val="TOC1"/>
            <w:rPr>
              <w:rFonts w:asciiTheme="minorHAnsi" w:hAnsiTheme="minorHAnsi"/>
              <w:b w:val="0"/>
              <w:caps w:val="0"/>
              <w:noProof/>
              <w:sz w:val="24"/>
              <w:szCs w:val="24"/>
              <w:u w:val="none"/>
              <w:lang w:eastAsia="ja-JP"/>
            </w:rPr>
          </w:pPr>
          <w:r w:rsidRPr="00DD605F">
            <w:rPr>
              <w:rFonts w:cs="Times New Roman"/>
              <w:noProof/>
            </w:rPr>
            <w:t>7</w:t>
          </w:r>
          <w:r>
            <w:rPr>
              <w:rFonts w:asciiTheme="minorHAnsi" w:hAnsiTheme="minorHAnsi"/>
              <w:b w:val="0"/>
              <w:caps w:val="0"/>
              <w:noProof/>
              <w:sz w:val="24"/>
              <w:szCs w:val="24"/>
              <w:u w:val="none"/>
              <w:lang w:eastAsia="ja-JP"/>
            </w:rPr>
            <w:tab/>
          </w:r>
          <w:r w:rsidRPr="00DD605F">
            <w:rPr>
              <w:rFonts w:cs="Times New Roman"/>
              <w:noProof/>
            </w:rPr>
            <w:t>EVALUATION AND CRITICAL ANALYSIS</w:t>
          </w:r>
          <w:r>
            <w:rPr>
              <w:noProof/>
            </w:rPr>
            <w:tab/>
          </w:r>
          <w:r>
            <w:rPr>
              <w:noProof/>
            </w:rPr>
            <w:fldChar w:fldCharType="begin"/>
          </w:r>
          <w:r>
            <w:rPr>
              <w:noProof/>
            </w:rPr>
            <w:instrText xml:space="preserve"> PAGEREF _Toc267661055 \h </w:instrText>
          </w:r>
          <w:r>
            <w:rPr>
              <w:noProof/>
            </w:rPr>
          </w:r>
          <w:r>
            <w:rPr>
              <w:noProof/>
            </w:rPr>
            <w:fldChar w:fldCharType="separate"/>
          </w:r>
          <w:r>
            <w:rPr>
              <w:noProof/>
            </w:rPr>
            <w:t>50</w:t>
          </w:r>
          <w:r>
            <w:rPr>
              <w:noProof/>
            </w:rPr>
            <w:fldChar w:fldCharType="end"/>
          </w:r>
        </w:p>
        <w:p w14:paraId="3E24FC92" w14:textId="77777777" w:rsidR="00C82B20" w:rsidRDefault="00C82B20">
          <w:pPr>
            <w:pStyle w:val="TOC2"/>
            <w:tabs>
              <w:tab w:val="left" w:pos="515"/>
              <w:tab w:val="right" w:pos="8290"/>
            </w:tabs>
            <w:rPr>
              <w:rFonts w:asciiTheme="minorHAnsi" w:hAnsiTheme="minorHAnsi"/>
              <w:b w:val="0"/>
              <w:smallCaps w:val="0"/>
              <w:noProof/>
              <w:sz w:val="24"/>
              <w:szCs w:val="24"/>
              <w:lang w:eastAsia="ja-JP"/>
            </w:rPr>
          </w:pPr>
          <w:r>
            <w:rPr>
              <w:noProof/>
            </w:rPr>
            <w:t>7.1</w:t>
          </w:r>
          <w:r>
            <w:rPr>
              <w:rFonts w:asciiTheme="minorHAnsi" w:hAnsiTheme="minorHAnsi"/>
              <w:b w:val="0"/>
              <w:smallCaps w:val="0"/>
              <w:noProof/>
              <w:sz w:val="24"/>
              <w:szCs w:val="24"/>
              <w:lang w:eastAsia="ja-JP"/>
            </w:rPr>
            <w:tab/>
          </w:r>
          <w:r>
            <w:rPr>
              <w:noProof/>
            </w:rPr>
            <w:t>Questionnaire</w:t>
          </w:r>
          <w:r>
            <w:rPr>
              <w:noProof/>
            </w:rPr>
            <w:tab/>
          </w:r>
          <w:r>
            <w:rPr>
              <w:noProof/>
            </w:rPr>
            <w:fldChar w:fldCharType="begin"/>
          </w:r>
          <w:r>
            <w:rPr>
              <w:noProof/>
            </w:rPr>
            <w:instrText xml:space="preserve"> PAGEREF _Toc267661056 \h </w:instrText>
          </w:r>
          <w:r>
            <w:rPr>
              <w:noProof/>
            </w:rPr>
          </w:r>
          <w:r>
            <w:rPr>
              <w:noProof/>
            </w:rPr>
            <w:fldChar w:fldCharType="separate"/>
          </w:r>
          <w:r>
            <w:rPr>
              <w:noProof/>
            </w:rPr>
            <w:t>50</w:t>
          </w:r>
          <w:r>
            <w:rPr>
              <w:noProof/>
            </w:rPr>
            <w:fldChar w:fldCharType="end"/>
          </w:r>
        </w:p>
        <w:p w14:paraId="2BFA4B13" w14:textId="77777777" w:rsidR="00C82B20" w:rsidRDefault="00C82B20">
          <w:pPr>
            <w:pStyle w:val="TOC3"/>
            <w:tabs>
              <w:tab w:val="left" w:pos="680"/>
              <w:tab w:val="right" w:pos="8290"/>
            </w:tabs>
            <w:rPr>
              <w:rFonts w:asciiTheme="minorHAnsi" w:hAnsiTheme="minorHAnsi"/>
              <w:smallCaps w:val="0"/>
              <w:noProof/>
              <w:sz w:val="24"/>
              <w:szCs w:val="24"/>
              <w:lang w:eastAsia="ja-JP"/>
            </w:rPr>
          </w:pPr>
          <w:r w:rsidRPr="00DD605F">
            <w:rPr>
              <w:rFonts w:cs="Times New Roman"/>
              <w:noProof/>
            </w:rPr>
            <w:t>7.1.1</w:t>
          </w:r>
          <w:r>
            <w:rPr>
              <w:rFonts w:asciiTheme="minorHAnsi" w:hAnsiTheme="minorHAnsi"/>
              <w:smallCaps w:val="0"/>
              <w:noProof/>
              <w:sz w:val="24"/>
              <w:szCs w:val="24"/>
              <w:lang w:eastAsia="ja-JP"/>
            </w:rPr>
            <w:tab/>
          </w:r>
          <w:r w:rsidRPr="00DD605F">
            <w:rPr>
              <w:rFonts w:cs="Times New Roman"/>
              <w:noProof/>
            </w:rPr>
            <w:t>Questions</w:t>
          </w:r>
          <w:r>
            <w:rPr>
              <w:noProof/>
            </w:rPr>
            <w:tab/>
          </w:r>
          <w:r>
            <w:rPr>
              <w:noProof/>
            </w:rPr>
            <w:fldChar w:fldCharType="begin"/>
          </w:r>
          <w:r>
            <w:rPr>
              <w:noProof/>
            </w:rPr>
            <w:instrText xml:space="preserve"> PAGEREF _Toc267661057 \h </w:instrText>
          </w:r>
          <w:r>
            <w:rPr>
              <w:noProof/>
            </w:rPr>
          </w:r>
          <w:r>
            <w:rPr>
              <w:noProof/>
            </w:rPr>
            <w:fldChar w:fldCharType="separate"/>
          </w:r>
          <w:r>
            <w:rPr>
              <w:noProof/>
            </w:rPr>
            <w:t>50</w:t>
          </w:r>
          <w:r>
            <w:rPr>
              <w:noProof/>
            </w:rPr>
            <w:fldChar w:fldCharType="end"/>
          </w:r>
        </w:p>
        <w:p w14:paraId="3C1EF02B" w14:textId="77777777" w:rsidR="00C82B20" w:rsidRDefault="00C82B20">
          <w:pPr>
            <w:pStyle w:val="TOC3"/>
            <w:tabs>
              <w:tab w:val="left" w:pos="680"/>
              <w:tab w:val="right" w:pos="8290"/>
            </w:tabs>
            <w:rPr>
              <w:rFonts w:asciiTheme="minorHAnsi" w:hAnsiTheme="minorHAnsi"/>
              <w:smallCaps w:val="0"/>
              <w:noProof/>
              <w:sz w:val="24"/>
              <w:szCs w:val="24"/>
              <w:lang w:eastAsia="ja-JP"/>
            </w:rPr>
          </w:pPr>
          <w:r w:rsidRPr="00DD605F">
            <w:rPr>
              <w:rFonts w:cs="Times New Roman"/>
              <w:noProof/>
            </w:rPr>
            <w:t>7.1.2</w:t>
          </w:r>
          <w:r>
            <w:rPr>
              <w:rFonts w:asciiTheme="minorHAnsi" w:hAnsiTheme="minorHAnsi"/>
              <w:smallCaps w:val="0"/>
              <w:noProof/>
              <w:sz w:val="24"/>
              <w:szCs w:val="24"/>
              <w:lang w:eastAsia="ja-JP"/>
            </w:rPr>
            <w:tab/>
          </w:r>
          <w:r w:rsidRPr="00DD605F">
            <w:rPr>
              <w:rFonts w:cs="Times New Roman"/>
              <w:noProof/>
            </w:rPr>
            <w:t>Participants</w:t>
          </w:r>
          <w:r>
            <w:rPr>
              <w:noProof/>
            </w:rPr>
            <w:tab/>
          </w:r>
          <w:r>
            <w:rPr>
              <w:noProof/>
            </w:rPr>
            <w:fldChar w:fldCharType="begin"/>
          </w:r>
          <w:r>
            <w:rPr>
              <w:noProof/>
            </w:rPr>
            <w:instrText xml:space="preserve"> PAGEREF _Toc267661058 \h </w:instrText>
          </w:r>
          <w:r>
            <w:rPr>
              <w:noProof/>
            </w:rPr>
          </w:r>
          <w:r>
            <w:rPr>
              <w:noProof/>
            </w:rPr>
            <w:fldChar w:fldCharType="separate"/>
          </w:r>
          <w:r>
            <w:rPr>
              <w:noProof/>
            </w:rPr>
            <w:t>50</w:t>
          </w:r>
          <w:r>
            <w:rPr>
              <w:noProof/>
            </w:rPr>
            <w:fldChar w:fldCharType="end"/>
          </w:r>
        </w:p>
        <w:p w14:paraId="09F07A6A" w14:textId="77777777" w:rsidR="00C82B20" w:rsidRDefault="00C82B20">
          <w:pPr>
            <w:pStyle w:val="TOC3"/>
            <w:tabs>
              <w:tab w:val="left" w:pos="680"/>
              <w:tab w:val="right" w:pos="8290"/>
            </w:tabs>
            <w:rPr>
              <w:rFonts w:asciiTheme="minorHAnsi" w:hAnsiTheme="minorHAnsi"/>
              <w:smallCaps w:val="0"/>
              <w:noProof/>
              <w:sz w:val="24"/>
              <w:szCs w:val="24"/>
              <w:lang w:eastAsia="ja-JP"/>
            </w:rPr>
          </w:pPr>
          <w:r w:rsidRPr="00DD605F">
            <w:rPr>
              <w:rFonts w:cs="Times New Roman"/>
              <w:noProof/>
            </w:rPr>
            <w:t>7.1.3</w:t>
          </w:r>
          <w:r>
            <w:rPr>
              <w:rFonts w:asciiTheme="minorHAnsi" w:hAnsiTheme="minorHAnsi"/>
              <w:smallCaps w:val="0"/>
              <w:noProof/>
              <w:sz w:val="24"/>
              <w:szCs w:val="24"/>
              <w:lang w:eastAsia="ja-JP"/>
            </w:rPr>
            <w:tab/>
          </w:r>
          <w:r w:rsidRPr="00DD605F">
            <w:rPr>
              <w:rFonts w:cs="Times New Roman"/>
              <w:noProof/>
            </w:rPr>
            <w:t>Results</w:t>
          </w:r>
          <w:r>
            <w:rPr>
              <w:noProof/>
            </w:rPr>
            <w:tab/>
          </w:r>
          <w:r>
            <w:rPr>
              <w:noProof/>
            </w:rPr>
            <w:fldChar w:fldCharType="begin"/>
          </w:r>
          <w:r>
            <w:rPr>
              <w:noProof/>
            </w:rPr>
            <w:instrText xml:space="preserve"> PAGEREF _Toc267661059 \h </w:instrText>
          </w:r>
          <w:r>
            <w:rPr>
              <w:noProof/>
            </w:rPr>
          </w:r>
          <w:r>
            <w:rPr>
              <w:noProof/>
            </w:rPr>
            <w:fldChar w:fldCharType="separate"/>
          </w:r>
          <w:r>
            <w:rPr>
              <w:noProof/>
            </w:rPr>
            <w:t>50</w:t>
          </w:r>
          <w:r>
            <w:rPr>
              <w:noProof/>
            </w:rPr>
            <w:fldChar w:fldCharType="end"/>
          </w:r>
        </w:p>
        <w:p w14:paraId="6994F159" w14:textId="77777777" w:rsidR="00C82B20" w:rsidRDefault="00C82B20">
          <w:pPr>
            <w:pStyle w:val="TOC3"/>
            <w:tabs>
              <w:tab w:val="left" w:pos="680"/>
              <w:tab w:val="right" w:pos="8290"/>
            </w:tabs>
            <w:rPr>
              <w:rFonts w:asciiTheme="minorHAnsi" w:hAnsiTheme="minorHAnsi"/>
              <w:smallCaps w:val="0"/>
              <w:noProof/>
              <w:sz w:val="24"/>
              <w:szCs w:val="24"/>
              <w:lang w:eastAsia="ja-JP"/>
            </w:rPr>
          </w:pPr>
          <w:r w:rsidRPr="00DD605F">
            <w:rPr>
              <w:rFonts w:cs="Times New Roman"/>
              <w:noProof/>
            </w:rPr>
            <w:t>7.1.4</w:t>
          </w:r>
          <w:r>
            <w:rPr>
              <w:rFonts w:asciiTheme="minorHAnsi" w:hAnsiTheme="minorHAnsi"/>
              <w:smallCaps w:val="0"/>
              <w:noProof/>
              <w:sz w:val="24"/>
              <w:szCs w:val="24"/>
              <w:lang w:eastAsia="ja-JP"/>
            </w:rPr>
            <w:tab/>
          </w:r>
          <w:r w:rsidRPr="00DD605F">
            <w:rPr>
              <w:rFonts w:cs="Times New Roman"/>
              <w:noProof/>
            </w:rPr>
            <w:t>Hypothesis Acceptance</w:t>
          </w:r>
          <w:r>
            <w:rPr>
              <w:noProof/>
            </w:rPr>
            <w:tab/>
          </w:r>
          <w:r>
            <w:rPr>
              <w:noProof/>
            </w:rPr>
            <w:fldChar w:fldCharType="begin"/>
          </w:r>
          <w:r>
            <w:rPr>
              <w:noProof/>
            </w:rPr>
            <w:instrText xml:space="preserve"> PAGEREF _Toc267661060 \h </w:instrText>
          </w:r>
          <w:r>
            <w:rPr>
              <w:noProof/>
            </w:rPr>
          </w:r>
          <w:r>
            <w:rPr>
              <w:noProof/>
            </w:rPr>
            <w:fldChar w:fldCharType="separate"/>
          </w:r>
          <w:r>
            <w:rPr>
              <w:noProof/>
            </w:rPr>
            <w:t>50</w:t>
          </w:r>
          <w:r>
            <w:rPr>
              <w:noProof/>
            </w:rPr>
            <w:fldChar w:fldCharType="end"/>
          </w:r>
        </w:p>
        <w:p w14:paraId="11FBD00E" w14:textId="77777777" w:rsidR="00C82B20" w:rsidRDefault="00C82B20">
          <w:pPr>
            <w:pStyle w:val="TOC2"/>
            <w:tabs>
              <w:tab w:val="left" w:pos="515"/>
              <w:tab w:val="right" w:pos="8290"/>
            </w:tabs>
            <w:rPr>
              <w:rFonts w:asciiTheme="minorHAnsi" w:hAnsiTheme="minorHAnsi"/>
              <w:b w:val="0"/>
              <w:smallCaps w:val="0"/>
              <w:noProof/>
              <w:sz w:val="24"/>
              <w:szCs w:val="24"/>
              <w:lang w:eastAsia="ja-JP"/>
            </w:rPr>
          </w:pPr>
          <w:r>
            <w:rPr>
              <w:noProof/>
            </w:rPr>
            <w:t>7.2</w:t>
          </w:r>
          <w:r>
            <w:rPr>
              <w:rFonts w:asciiTheme="minorHAnsi" w:hAnsiTheme="minorHAnsi"/>
              <w:b w:val="0"/>
              <w:smallCaps w:val="0"/>
              <w:noProof/>
              <w:sz w:val="24"/>
              <w:szCs w:val="24"/>
              <w:lang w:eastAsia="ja-JP"/>
            </w:rPr>
            <w:tab/>
          </w:r>
          <w:r>
            <w:rPr>
              <w:noProof/>
            </w:rPr>
            <w:t>Conclusion</w:t>
          </w:r>
          <w:r>
            <w:rPr>
              <w:noProof/>
            </w:rPr>
            <w:tab/>
          </w:r>
          <w:r>
            <w:rPr>
              <w:noProof/>
            </w:rPr>
            <w:fldChar w:fldCharType="begin"/>
          </w:r>
          <w:r>
            <w:rPr>
              <w:noProof/>
            </w:rPr>
            <w:instrText xml:space="preserve"> PAGEREF _Toc267661061 \h </w:instrText>
          </w:r>
          <w:r>
            <w:rPr>
              <w:noProof/>
            </w:rPr>
          </w:r>
          <w:r>
            <w:rPr>
              <w:noProof/>
            </w:rPr>
            <w:fldChar w:fldCharType="separate"/>
          </w:r>
          <w:r>
            <w:rPr>
              <w:noProof/>
            </w:rPr>
            <w:t>50</w:t>
          </w:r>
          <w:r>
            <w:rPr>
              <w:noProof/>
            </w:rPr>
            <w:fldChar w:fldCharType="end"/>
          </w:r>
        </w:p>
        <w:p w14:paraId="04697212" w14:textId="77777777" w:rsidR="00C82B20" w:rsidRDefault="00C82B20">
          <w:pPr>
            <w:pStyle w:val="TOC1"/>
            <w:rPr>
              <w:rFonts w:asciiTheme="minorHAnsi" w:hAnsiTheme="minorHAnsi"/>
              <w:b w:val="0"/>
              <w:caps w:val="0"/>
              <w:noProof/>
              <w:sz w:val="24"/>
              <w:szCs w:val="24"/>
              <w:u w:val="none"/>
              <w:lang w:eastAsia="ja-JP"/>
            </w:rPr>
          </w:pPr>
          <w:r w:rsidRPr="00DD605F">
            <w:rPr>
              <w:rFonts w:cs="Times New Roman"/>
              <w:noProof/>
            </w:rPr>
            <w:t>8</w:t>
          </w:r>
          <w:r>
            <w:rPr>
              <w:rFonts w:asciiTheme="minorHAnsi" w:hAnsiTheme="minorHAnsi"/>
              <w:b w:val="0"/>
              <w:caps w:val="0"/>
              <w:noProof/>
              <w:sz w:val="24"/>
              <w:szCs w:val="24"/>
              <w:u w:val="none"/>
              <w:lang w:eastAsia="ja-JP"/>
            </w:rPr>
            <w:tab/>
          </w:r>
          <w:r w:rsidRPr="00DD605F">
            <w:rPr>
              <w:rFonts w:cs="Times New Roman"/>
              <w:noProof/>
            </w:rPr>
            <w:t>CONCLUSION AND FUTURE WORK</w:t>
          </w:r>
          <w:r>
            <w:rPr>
              <w:noProof/>
            </w:rPr>
            <w:tab/>
          </w:r>
          <w:r>
            <w:rPr>
              <w:noProof/>
            </w:rPr>
            <w:fldChar w:fldCharType="begin"/>
          </w:r>
          <w:r>
            <w:rPr>
              <w:noProof/>
            </w:rPr>
            <w:instrText xml:space="preserve"> PAGEREF _Toc267661062 \h </w:instrText>
          </w:r>
          <w:r>
            <w:rPr>
              <w:noProof/>
            </w:rPr>
          </w:r>
          <w:r>
            <w:rPr>
              <w:noProof/>
            </w:rPr>
            <w:fldChar w:fldCharType="separate"/>
          </w:r>
          <w:r>
            <w:rPr>
              <w:noProof/>
            </w:rPr>
            <w:t>51</w:t>
          </w:r>
          <w:r>
            <w:rPr>
              <w:noProof/>
            </w:rPr>
            <w:fldChar w:fldCharType="end"/>
          </w:r>
        </w:p>
        <w:p w14:paraId="5C49CCDE" w14:textId="77777777" w:rsidR="00C82B20" w:rsidRDefault="00C82B20">
          <w:pPr>
            <w:pStyle w:val="TOC2"/>
            <w:tabs>
              <w:tab w:val="left" w:pos="515"/>
              <w:tab w:val="right" w:pos="8290"/>
            </w:tabs>
            <w:rPr>
              <w:rFonts w:asciiTheme="minorHAnsi" w:hAnsiTheme="minorHAnsi"/>
              <w:b w:val="0"/>
              <w:smallCaps w:val="0"/>
              <w:noProof/>
              <w:sz w:val="24"/>
              <w:szCs w:val="24"/>
              <w:lang w:eastAsia="ja-JP"/>
            </w:rPr>
          </w:pPr>
          <w:r>
            <w:rPr>
              <w:noProof/>
            </w:rPr>
            <w:t>8.1</w:t>
          </w:r>
          <w:r>
            <w:rPr>
              <w:rFonts w:asciiTheme="minorHAnsi" w:hAnsiTheme="minorHAnsi"/>
              <w:b w:val="0"/>
              <w:smallCaps w:val="0"/>
              <w:noProof/>
              <w:sz w:val="24"/>
              <w:szCs w:val="24"/>
              <w:lang w:eastAsia="ja-JP"/>
            </w:rPr>
            <w:tab/>
          </w:r>
          <w:r>
            <w:rPr>
              <w:noProof/>
            </w:rPr>
            <w:t>Summary of Achievements</w:t>
          </w:r>
          <w:r>
            <w:rPr>
              <w:noProof/>
            </w:rPr>
            <w:tab/>
          </w:r>
          <w:r>
            <w:rPr>
              <w:noProof/>
            </w:rPr>
            <w:fldChar w:fldCharType="begin"/>
          </w:r>
          <w:r>
            <w:rPr>
              <w:noProof/>
            </w:rPr>
            <w:instrText xml:space="preserve"> PAGEREF _Toc267661063 \h </w:instrText>
          </w:r>
          <w:r>
            <w:rPr>
              <w:noProof/>
            </w:rPr>
          </w:r>
          <w:r>
            <w:rPr>
              <w:noProof/>
            </w:rPr>
            <w:fldChar w:fldCharType="separate"/>
          </w:r>
          <w:r>
            <w:rPr>
              <w:noProof/>
            </w:rPr>
            <w:t>51</w:t>
          </w:r>
          <w:r>
            <w:rPr>
              <w:noProof/>
            </w:rPr>
            <w:fldChar w:fldCharType="end"/>
          </w:r>
        </w:p>
        <w:p w14:paraId="1645408F" w14:textId="77777777" w:rsidR="00C82B20" w:rsidRDefault="00C82B20">
          <w:pPr>
            <w:pStyle w:val="TOC2"/>
            <w:tabs>
              <w:tab w:val="left" w:pos="515"/>
              <w:tab w:val="right" w:pos="8290"/>
            </w:tabs>
            <w:rPr>
              <w:rFonts w:asciiTheme="minorHAnsi" w:hAnsiTheme="minorHAnsi"/>
              <w:b w:val="0"/>
              <w:smallCaps w:val="0"/>
              <w:noProof/>
              <w:sz w:val="24"/>
              <w:szCs w:val="24"/>
              <w:lang w:eastAsia="ja-JP"/>
            </w:rPr>
          </w:pPr>
          <w:r>
            <w:rPr>
              <w:noProof/>
            </w:rPr>
            <w:t>8.2</w:t>
          </w:r>
          <w:r>
            <w:rPr>
              <w:rFonts w:asciiTheme="minorHAnsi" w:hAnsiTheme="minorHAnsi"/>
              <w:b w:val="0"/>
              <w:smallCaps w:val="0"/>
              <w:noProof/>
              <w:sz w:val="24"/>
              <w:szCs w:val="24"/>
              <w:lang w:eastAsia="ja-JP"/>
            </w:rPr>
            <w:tab/>
          </w:r>
          <w:r>
            <w:rPr>
              <w:noProof/>
            </w:rPr>
            <w:t>Future Work</w:t>
          </w:r>
          <w:r>
            <w:rPr>
              <w:noProof/>
            </w:rPr>
            <w:tab/>
          </w:r>
          <w:r>
            <w:rPr>
              <w:noProof/>
            </w:rPr>
            <w:fldChar w:fldCharType="begin"/>
          </w:r>
          <w:r>
            <w:rPr>
              <w:noProof/>
            </w:rPr>
            <w:instrText xml:space="preserve"> PAGEREF _Toc267661064 \h </w:instrText>
          </w:r>
          <w:r>
            <w:rPr>
              <w:noProof/>
            </w:rPr>
          </w:r>
          <w:r>
            <w:rPr>
              <w:noProof/>
            </w:rPr>
            <w:fldChar w:fldCharType="separate"/>
          </w:r>
          <w:r>
            <w:rPr>
              <w:noProof/>
            </w:rPr>
            <w:t>51</w:t>
          </w:r>
          <w:r>
            <w:rPr>
              <w:noProof/>
            </w:rPr>
            <w:fldChar w:fldCharType="end"/>
          </w:r>
        </w:p>
        <w:p w14:paraId="79CA749A" w14:textId="77777777" w:rsidR="00C82B20" w:rsidRDefault="00C82B20">
          <w:pPr>
            <w:pStyle w:val="TOC1"/>
            <w:rPr>
              <w:rFonts w:asciiTheme="minorHAnsi" w:hAnsiTheme="minorHAnsi"/>
              <w:b w:val="0"/>
              <w:caps w:val="0"/>
              <w:noProof/>
              <w:sz w:val="24"/>
              <w:szCs w:val="24"/>
              <w:u w:val="none"/>
              <w:lang w:eastAsia="ja-JP"/>
            </w:rPr>
          </w:pPr>
          <w:r w:rsidRPr="00DD605F">
            <w:rPr>
              <w:rFonts w:cs="Times New Roman"/>
              <w:noProof/>
            </w:rPr>
            <w:t>REFERENCES</w:t>
          </w:r>
          <w:r>
            <w:rPr>
              <w:noProof/>
            </w:rPr>
            <w:tab/>
          </w:r>
          <w:r>
            <w:rPr>
              <w:noProof/>
            </w:rPr>
            <w:fldChar w:fldCharType="begin"/>
          </w:r>
          <w:r>
            <w:rPr>
              <w:noProof/>
            </w:rPr>
            <w:instrText xml:space="preserve"> PAGEREF _Toc267661065 \h </w:instrText>
          </w:r>
          <w:r>
            <w:rPr>
              <w:noProof/>
            </w:rPr>
          </w:r>
          <w:r>
            <w:rPr>
              <w:noProof/>
            </w:rPr>
            <w:fldChar w:fldCharType="separate"/>
          </w:r>
          <w:r>
            <w:rPr>
              <w:noProof/>
            </w:rPr>
            <w:t>52</w:t>
          </w:r>
          <w:r>
            <w:rPr>
              <w:noProof/>
            </w:rPr>
            <w:fldChar w:fldCharType="end"/>
          </w:r>
        </w:p>
        <w:p w14:paraId="6961D0D2" w14:textId="4B5013B7" w:rsidR="00610D96" w:rsidRDefault="00610D96" w:rsidP="004631B0">
          <w:pPr>
            <w:spacing w:line="480" w:lineRule="auto"/>
          </w:pPr>
          <w:r>
            <w:rPr>
              <w:b/>
              <w:bCs/>
              <w:noProof/>
            </w:rPr>
            <w:fldChar w:fldCharType="end"/>
          </w:r>
        </w:p>
      </w:sdtContent>
    </w:sdt>
    <w:p w14:paraId="4BF76E15" w14:textId="3DDA97C7" w:rsidR="0037590C" w:rsidRDefault="00F94A40" w:rsidP="004631B0">
      <w:pPr>
        <w:spacing w:line="480" w:lineRule="auto"/>
      </w:pPr>
      <w:r>
        <w:t xml:space="preserve">Words Count: </w:t>
      </w:r>
      <w:fldSimple w:instr=" NUMWORDS  \* MERGEFORMAT ">
        <w:r w:rsidR="00C82B20">
          <w:rPr>
            <w:noProof/>
          </w:rPr>
          <w:t>8419</w:t>
        </w:r>
      </w:fldSimple>
      <w:r w:rsidR="0037590C">
        <w:br w:type="page"/>
      </w:r>
    </w:p>
    <w:p w14:paraId="109E6F0E" w14:textId="77777777" w:rsidR="0063098D" w:rsidRPr="00F45A4F" w:rsidRDefault="0063098D" w:rsidP="00DE676A">
      <w:pPr>
        <w:pStyle w:val="Heading1"/>
        <w:numPr>
          <w:ilvl w:val="0"/>
          <w:numId w:val="0"/>
        </w:numPr>
        <w:spacing w:line="480" w:lineRule="auto"/>
        <w:rPr>
          <w:rFonts w:cs="Times New Roman"/>
        </w:rPr>
      </w:pPr>
      <w:bookmarkStart w:id="0" w:name="_Toc266441188"/>
      <w:bookmarkStart w:id="1" w:name="_Toc267063307"/>
      <w:bookmarkStart w:id="2" w:name="_Toc267660998"/>
      <w:r w:rsidRPr="00F45A4F">
        <w:rPr>
          <w:rFonts w:cs="Times New Roman"/>
        </w:rPr>
        <w:t>LIST OF ABBREVIATIONS</w:t>
      </w:r>
      <w:bookmarkEnd w:id="0"/>
      <w:bookmarkEnd w:id="1"/>
      <w:bookmarkEnd w:id="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8"/>
        <w:gridCol w:w="4258"/>
      </w:tblGrid>
      <w:tr w:rsidR="0063098D" w:rsidRPr="00F45A4F" w14:paraId="1303E037" w14:textId="77777777" w:rsidTr="00321178">
        <w:tc>
          <w:tcPr>
            <w:tcW w:w="4258" w:type="dxa"/>
          </w:tcPr>
          <w:p w14:paraId="2917349E" w14:textId="77777777" w:rsidR="0063098D" w:rsidRPr="00F45A4F" w:rsidRDefault="0063098D" w:rsidP="004631B0">
            <w:pPr>
              <w:spacing w:line="480" w:lineRule="auto"/>
              <w:rPr>
                <w:rFonts w:cs="Times New Roman"/>
              </w:rPr>
            </w:pPr>
            <w:r w:rsidRPr="00F45A4F">
              <w:rPr>
                <w:rFonts w:cs="Times New Roman"/>
              </w:rPr>
              <w:t>AI</w:t>
            </w:r>
          </w:p>
        </w:tc>
        <w:tc>
          <w:tcPr>
            <w:tcW w:w="4258" w:type="dxa"/>
          </w:tcPr>
          <w:p w14:paraId="7A4A64A4" w14:textId="77777777" w:rsidR="0063098D" w:rsidRPr="00F45A4F" w:rsidRDefault="0063098D" w:rsidP="004631B0">
            <w:pPr>
              <w:spacing w:line="480" w:lineRule="auto"/>
              <w:jc w:val="right"/>
              <w:rPr>
                <w:rFonts w:cs="Times New Roman"/>
              </w:rPr>
            </w:pPr>
            <w:r w:rsidRPr="00F45A4F">
              <w:rPr>
                <w:rFonts w:cs="Times New Roman"/>
              </w:rPr>
              <w:t>Artificial Intelligent</w:t>
            </w:r>
          </w:p>
        </w:tc>
      </w:tr>
      <w:tr w:rsidR="0063098D" w:rsidRPr="00F45A4F" w14:paraId="3B9E31CF" w14:textId="77777777" w:rsidTr="00321178">
        <w:tc>
          <w:tcPr>
            <w:tcW w:w="4258" w:type="dxa"/>
            <w:vAlign w:val="center"/>
          </w:tcPr>
          <w:p w14:paraId="16BD628B" w14:textId="77777777" w:rsidR="0063098D" w:rsidRPr="00F45A4F" w:rsidRDefault="0063098D" w:rsidP="004631B0">
            <w:pPr>
              <w:spacing w:line="480" w:lineRule="auto"/>
              <w:rPr>
                <w:rFonts w:cs="Times New Roman"/>
              </w:rPr>
            </w:pPr>
            <w:r w:rsidRPr="00F45A4F">
              <w:rPr>
                <w:rFonts w:cs="Times New Roman"/>
              </w:rPr>
              <w:t>API</w:t>
            </w:r>
          </w:p>
        </w:tc>
        <w:tc>
          <w:tcPr>
            <w:tcW w:w="4258" w:type="dxa"/>
            <w:vAlign w:val="center"/>
          </w:tcPr>
          <w:p w14:paraId="7A7A29B0" w14:textId="77777777" w:rsidR="0063098D" w:rsidRPr="00F45A4F" w:rsidRDefault="0063098D" w:rsidP="004631B0">
            <w:pPr>
              <w:spacing w:line="480" w:lineRule="auto"/>
              <w:jc w:val="right"/>
              <w:rPr>
                <w:rFonts w:cs="Times New Roman"/>
              </w:rPr>
            </w:pPr>
            <w:r w:rsidRPr="00F45A4F">
              <w:rPr>
                <w:rFonts w:cs="Times New Roman"/>
              </w:rPr>
              <w:t>Application Programming Interface</w:t>
            </w:r>
          </w:p>
        </w:tc>
      </w:tr>
      <w:tr w:rsidR="0063098D" w:rsidRPr="00F45A4F" w14:paraId="6E524AE1" w14:textId="77777777" w:rsidTr="00321178">
        <w:tc>
          <w:tcPr>
            <w:tcW w:w="4258" w:type="dxa"/>
            <w:vAlign w:val="center"/>
          </w:tcPr>
          <w:p w14:paraId="3EE9A931" w14:textId="77777777" w:rsidR="0063098D" w:rsidRPr="00F45A4F" w:rsidRDefault="0063098D" w:rsidP="004631B0">
            <w:pPr>
              <w:spacing w:line="480" w:lineRule="auto"/>
              <w:rPr>
                <w:rFonts w:cs="Times New Roman"/>
              </w:rPr>
            </w:pPr>
            <w:r w:rsidRPr="00F45A4F">
              <w:rPr>
                <w:rFonts w:cs="Times New Roman"/>
              </w:rPr>
              <w:t>HTTP</w:t>
            </w:r>
          </w:p>
        </w:tc>
        <w:tc>
          <w:tcPr>
            <w:tcW w:w="4258" w:type="dxa"/>
            <w:vAlign w:val="center"/>
          </w:tcPr>
          <w:p w14:paraId="250C9239" w14:textId="77777777" w:rsidR="0063098D" w:rsidRPr="00F45A4F" w:rsidRDefault="0063098D" w:rsidP="004631B0">
            <w:pPr>
              <w:spacing w:line="480" w:lineRule="auto"/>
              <w:jc w:val="right"/>
              <w:rPr>
                <w:rFonts w:cs="Times New Roman"/>
              </w:rPr>
            </w:pPr>
            <w:r w:rsidRPr="00F45A4F">
              <w:rPr>
                <w:rFonts w:cs="Times New Roman"/>
              </w:rPr>
              <w:t>Hypertext Transfer Protocol</w:t>
            </w:r>
          </w:p>
        </w:tc>
      </w:tr>
      <w:tr w:rsidR="0063098D" w:rsidRPr="00F45A4F" w14:paraId="6FAB638E" w14:textId="77777777" w:rsidTr="00321178">
        <w:tc>
          <w:tcPr>
            <w:tcW w:w="4258" w:type="dxa"/>
          </w:tcPr>
          <w:p w14:paraId="660F8017" w14:textId="77777777" w:rsidR="0063098D" w:rsidRPr="00F45A4F" w:rsidRDefault="0063098D" w:rsidP="004631B0">
            <w:pPr>
              <w:spacing w:line="480" w:lineRule="auto"/>
              <w:rPr>
                <w:rFonts w:cs="Times New Roman"/>
              </w:rPr>
            </w:pPr>
            <w:r w:rsidRPr="00F45A4F">
              <w:rPr>
                <w:rFonts w:cs="Times New Roman"/>
              </w:rPr>
              <w:t>KR</w:t>
            </w:r>
          </w:p>
        </w:tc>
        <w:tc>
          <w:tcPr>
            <w:tcW w:w="4258" w:type="dxa"/>
          </w:tcPr>
          <w:p w14:paraId="7BB1D0FD" w14:textId="77777777" w:rsidR="0063098D" w:rsidRPr="00F45A4F" w:rsidRDefault="0063098D" w:rsidP="004631B0">
            <w:pPr>
              <w:spacing w:line="480" w:lineRule="auto"/>
              <w:jc w:val="right"/>
              <w:rPr>
                <w:rFonts w:cs="Times New Roman"/>
              </w:rPr>
            </w:pPr>
            <w:r w:rsidRPr="00F45A4F">
              <w:rPr>
                <w:rFonts w:cs="Times New Roman"/>
              </w:rPr>
              <w:t>Knowledge Representation</w:t>
            </w:r>
          </w:p>
        </w:tc>
      </w:tr>
      <w:tr w:rsidR="0063098D" w:rsidRPr="00F45A4F" w14:paraId="79A9ACC8" w14:textId="77777777" w:rsidTr="00321178">
        <w:tc>
          <w:tcPr>
            <w:tcW w:w="4258" w:type="dxa"/>
            <w:vAlign w:val="center"/>
          </w:tcPr>
          <w:p w14:paraId="1D174349" w14:textId="77777777" w:rsidR="0063098D" w:rsidRPr="00F45A4F" w:rsidRDefault="0063098D" w:rsidP="004631B0">
            <w:pPr>
              <w:spacing w:line="480" w:lineRule="auto"/>
              <w:rPr>
                <w:rFonts w:cs="Times New Roman"/>
              </w:rPr>
            </w:pPr>
            <w:r w:rsidRPr="00F45A4F">
              <w:rPr>
                <w:rFonts w:cs="Times New Roman"/>
              </w:rPr>
              <w:t>OWL</w:t>
            </w:r>
          </w:p>
        </w:tc>
        <w:tc>
          <w:tcPr>
            <w:tcW w:w="4258" w:type="dxa"/>
            <w:vAlign w:val="center"/>
          </w:tcPr>
          <w:p w14:paraId="207D155F" w14:textId="77777777" w:rsidR="0063098D" w:rsidRPr="00F45A4F" w:rsidRDefault="0063098D" w:rsidP="004631B0">
            <w:pPr>
              <w:spacing w:line="480" w:lineRule="auto"/>
              <w:jc w:val="right"/>
              <w:rPr>
                <w:rFonts w:cs="Times New Roman"/>
              </w:rPr>
            </w:pPr>
            <w:r w:rsidRPr="00F45A4F">
              <w:rPr>
                <w:rFonts w:cs="Times New Roman"/>
              </w:rPr>
              <w:t>Web Ontology Language</w:t>
            </w:r>
          </w:p>
        </w:tc>
      </w:tr>
      <w:tr w:rsidR="0063098D" w:rsidRPr="00F45A4F" w14:paraId="53E4D3B6" w14:textId="77777777" w:rsidTr="00321178">
        <w:tc>
          <w:tcPr>
            <w:tcW w:w="4258" w:type="dxa"/>
            <w:vAlign w:val="center"/>
          </w:tcPr>
          <w:p w14:paraId="7D567B99" w14:textId="77777777" w:rsidR="0063098D" w:rsidRPr="00F45A4F" w:rsidRDefault="0063098D" w:rsidP="004631B0">
            <w:pPr>
              <w:spacing w:line="480" w:lineRule="auto"/>
              <w:rPr>
                <w:rFonts w:cs="Times New Roman"/>
              </w:rPr>
            </w:pPr>
            <w:r w:rsidRPr="00F45A4F">
              <w:rPr>
                <w:rFonts w:cs="Times New Roman"/>
              </w:rPr>
              <w:t>RDF</w:t>
            </w:r>
          </w:p>
        </w:tc>
        <w:tc>
          <w:tcPr>
            <w:tcW w:w="4258" w:type="dxa"/>
            <w:vAlign w:val="center"/>
          </w:tcPr>
          <w:p w14:paraId="79D0A207" w14:textId="77777777" w:rsidR="0063098D" w:rsidRPr="00F45A4F" w:rsidRDefault="0063098D" w:rsidP="004631B0">
            <w:pPr>
              <w:spacing w:line="480" w:lineRule="auto"/>
              <w:jc w:val="right"/>
              <w:rPr>
                <w:rFonts w:cs="Times New Roman"/>
              </w:rPr>
            </w:pPr>
            <w:r w:rsidRPr="00F45A4F">
              <w:rPr>
                <w:rFonts w:cs="Times New Roman"/>
              </w:rPr>
              <w:t>Resource Description Framework</w:t>
            </w:r>
          </w:p>
        </w:tc>
      </w:tr>
      <w:tr w:rsidR="0063098D" w:rsidRPr="00F45A4F" w14:paraId="19E6CBB9" w14:textId="77777777" w:rsidTr="00321178">
        <w:tc>
          <w:tcPr>
            <w:tcW w:w="4258" w:type="dxa"/>
            <w:vAlign w:val="center"/>
          </w:tcPr>
          <w:p w14:paraId="0C9ADFFC" w14:textId="77777777" w:rsidR="0063098D" w:rsidRPr="00F45A4F" w:rsidRDefault="0063098D" w:rsidP="004631B0">
            <w:pPr>
              <w:spacing w:line="480" w:lineRule="auto"/>
              <w:rPr>
                <w:rFonts w:cs="Times New Roman"/>
              </w:rPr>
            </w:pPr>
            <w:r w:rsidRPr="00F45A4F">
              <w:rPr>
                <w:rFonts w:cs="Times New Roman"/>
              </w:rPr>
              <w:t>UI</w:t>
            </w:r>
          </w:p>
        </w:tc>
        <w:tc>
          <w:tcPr>
            <w:tcW w:w="4258" w:type="dxa"/>
            <w:vAlign w:val="center"/>
          </w:tcPr>
          <w:p w14:paraId="2C8F8B7B" w14:textId="77777777" w:rsidR="0063098D" w:rsidRPr="00F45A4F" w:rsidRDefault="0063098D" w:rsidP="004631B0">
            <w:pPr>
              <w:spacing w:line="480" w:lineRule="auto"/>
              <w:jc w:val="right"/>
              <w:rPr>
                <w:rFonts w:cs="Times New Roman"/>
              </w:rPr>
            </w:pPr>
            <w:r w:rsidRPr="00F45A4F">
              <w:rPr>
                <w:rFonts w:cs="Times New Roman"/>
              </w:rPr>
              <w:t>User Interface</w:t>
            </w:r>
          </w:p>
        </w:tc>
      </w:tr>
      <w:tr w:rsidR="0063098D" w:rsidRPr="00F45A4F" w14:paraId="17B35C93" w14:textId="77777777" w:rsidTr="00321178">
        <w:tc>
          <w:tcPr>
            <w:tcW w:w="4258" w:type="dxa"/>
            <w:vAlign w:val="center"/>
          </w:tcPr>
          <w:p w14:paraId="46222A1C" w14:textId="77777777" w:rsidR="0063098D" w:rsidRPr="00F45A4F" w:rsidRDefault="0063098D" w:rsidP="004631B0">
            <w:pPr>
              <w:spacing w:line="480" w:lineRule="auto"/>
              <w:rPr>
                <w:rFonts w:cs="Times New Roman"/>
              </w:rPr>
            </w:pPr>
            <w:r w:rsidRPr="00F45A4F">
              <w:rPr>
                <w:rFonts w:cs="Times New Roman"/>
              </w:rPr>
              <w:t>UML</w:t>
            </w:r>
          </w:p>
        </w:tc>
        <w:tc>
          <w:tcPr>
            <w:tcW w:w="4258" w:type="dxa"/>
            <w:vAlign w:val="center"/>
          </w:tcPr>
          <w:p w14:paraId="27B64CF7" w14:textId="77777777" w:rsidR="0063098D" w:rsidRPr="00F45A4F" w:rsidRDefault="0063098D" w:rsidP="004631B0">
            <w:pPr>
              <w:spacing w:line="480" w:lineRule="auto"/>
              <w:jc w:val="right"/>
              <w:rPr>
                <w:rFonts w:cs="Times New Roman"/>
              </w:rPr>
            </w:pPr>
            <w:r w:rsidRPr="00F45A4F">
              <w:rPr>
                <w:rFonts w:cs="Times New Roman"/>
              </w:rPr>
              <w:t>Unified Modeling Language</w:t>
            </w:r>
          </w:p>
        </w:tc>
      </w:tr>
      <w:tr w:rsidR="0063098D" w:rsidRPr="00F45A4F" w14:paraId="12A16CFC" w14:textId="77777777" w:rsidTr="00321178">
        <w:tc>
          <w:tcPr>
            <w:tcW w:w="4258" w:type="dxa"/>
            <w:vAlign w:val="center"/>
          </w:tcPr>
          <w:p w14:paraId="56F339C2" w14:textId="77777777" w:rsidR="0063098D" w:rsidRPr="00F45A4F" w:rsidRDefault="0063098D" w:rsidP="004631B0">
            <w:pPr>
              <w:spacing w:line="480" w:lineRule="auto"/>
              <w:rPr>
                <w:rFonts w:cs="Times New Roman"/>
              </w:rPr>
            </w:pPr>
            <w:r w:rsidRPr="00F45A4F">
              <w:rPr>
                <w:rFonts w:cs="Times New Roman"/>
              </w:rPr>
              <w:t>XML</w:t>
            </w:r>
          </w:p>
        </w:tc>
        <w:tc>
          <w:tcPr>
            <w:tcW w:w="4258" w:type="dxa"/>
            <w:vAlign w:val="center"/>
          </w:tcPr>
          <w:p w14:paraId="4BFBB6D2" w14:textId="77777777" w:rsidR="0063098D" w:rsidRPr="00F45A4F" w:rsidRDefault="0063098D" w:rsidP="004631B0">
            <w:pPr>
              <w:spacing w:line="480" w:lineRule="auto"/>
              <w:jc w:val="right"/>
              <w:rPr>
                <w:rFonts w:cs="Times New Roman"/>
              </w:rPr>
            </w:pPr>
            <w:r w:rsidRPr="00F45A4F">
              <w:rPr>
                <w:rFonts w:cs="Times New Roman"/>
              </w:rPr>
              <w:t>Extensible Markup Language</w:t>
            </w:r>
          </w:p>
        </w:tc>
      </w:tr>
      <w:tr w:rsidR="0063098D" w:rsidRPr="00F45A4F" w14:paraId="3F9C0BBB" w14:textId="77777777" w:rsidTr="00321178">
        <w:tc>
          <w:tcPr>
            <w:tcW w:w="4258" w:type="dxa"/>
          </w:tcPr>
          <w:p w14:paraId="55DEB917" w14:textId="77777777" w:rsidR="0063098D" w:rsidRPr="00F45A4F" w:rsidRDefault="0063098D" w:rsidP="004631B0">
            <w:pPr>
              <w:spacing w:line="480" w:lineRule="auto"/>
              <w:rPr>
                <w:rFonts w:cs="Times New Roman"/>
              </w:rPr>
            </w:pPr>
          </w:p>
        </w:tc>
        <w:tc>
          <w:tcPr>
            <w:tcW w:w="4258" w:type="dxa"/>
          </w:tcPr>
          <w:p w14:paraId="5C6F9460" w14:textId="77777777" w:rsidR="0063098D" w:rsidRPr="00F45A4F" w:rsidRDefault="0063098D" w:rsidP="004631B0">
            <w:pPr>
              <w:spacing w:line="480" w:lineRule="auto"/>
              <w:jc w:val="right"/>
              <w:rPr>
                <w:rFonts w:cs="Times New Roman"/>
              </w:rPr>
            </w:pPr>
          </w:p>
        </w:tc>
      </w:tr>
      <w:tr w:rsidR="0063098D" w:rsidRPr="00F45A4F" w14:paraId="046F44FC" w14:textId="77777777" w:rsidTr="00321178">
        <w:tc>
          <w:tcPr>
            <w:tcW w:w="4258" w:type="dxa"/>
          </w:tcPr>
          <w:p w14:paraId="607ACB24" w14:textId="77777777" w:rsidR="0063098D" w:rsidRPr="00F45A4F" w:rsidRDefault="0063098D" w:rsidP="004631B0">
            <w:pPr>
              <w:spacing w:line="480" w:lineRule="auto"/>
              <w:rPr>
                <w:rFonts w:cs="Times New Roman"/>
              </w:rPr>
            </w:pPr>
          </w:p>
        </w:tc>
        <w:tc>
          <w:tcPr>
            <w:tcW w:w="4258" w:type="dxa"/>
          </w:tcPr>
          <w:p w14:paraId="61D0057C" w14:textId="77777777" w:rsidR="0063098D" w:rsidRPr="00F45A4F" w:rsidRDefault="0063098D" w:rsidP="004631B0">
            <w:pPr>
              <w:spacing w:line="480" w:lineRule="auto"/>
              <w:jc w:val="right"/>
              <w:rPr>
                <w:rFonts w:cs="Times New Roman"/>
              </w:rPr>
            </w:pPr>
          </w:p>
        </w:tc>
      </w:tr>
      <w:tr w:rsidR="0063098D" w:rsidRPr="00F45A4F" w14:paraId="02A120D3" w14:textId="77777777" w:rsidTr="00321178">
        <w:tc>
          <w:tcPr>
            <w:tcW w:w="4258" w:type="dxa"/>
          </w:tcPr>
          <w:p w14:paraId="3BB63058" w14:textId="77777777" w:rsidR="0063098D" w:rsidRPr="00F45A4F" w:rsidRDefault="0063098D" w:rsidP="004631B0">
            <w:pPr>
              <w:spacing w:line="480" w:lineRule="auto"/>
              <w:rPr>
                <w:rFonts w:cs="Times New Roman"/>
              </w:rPr>
            </w:pPr>
          </w:p>
        </w:tc>
        <w:tc>
          <w:tcPr>
            <w:tcW w:w="4258" w:type="dxa"/>
          </w:tcPr>
          <w:p w14:paraId="57696DAB" w14:textId="77777777" w:rsidR="0063098D" w:rsidRPr="00F45A4F" w:rsidRDefault="0063098D" w:rsidP="004631B0">
            <w:pPr>
              <w:spacing w:line="480" w:lineRule="auto"/>
              <w:jc w:val="right"/>
              <w:rPr>
                <w:rFonts w:cs="Times New Roman"/>
              </w:rPr>
            </w:pPr>
          </w:p>
        </w:tc>
      </w:tr>
      <w:tr w:rsidR="0063098D" w:rsidRPr="00F45A4F" w14:paraId="450AD6FF" w14:textId="77777777" w:rsidTr="00321178">
        <w:tc>
          <w:tcPr>
            <w:tcW w:w="4258" w:type="dxa"/>
          </w:tcPr>
          <w:p w14:paraId="7A75011C" w14:textId="77777777" w:rsidR="0063098D" w:rsidRPr="00F45A4F" w:rsidRDefault="0063098D" w:rsidP="004631B0">
            <w:pPr>
              <w:spacing w:line="480" w:lineRule="auto"/>
              <w:rPr>
                <w:rFonts w:cs="Times New Roman"/>
              </w:rPr>
            </w:pPr>
          </w:p>
        </w:tc>
        <w:tc>
          <w:tcPr>
            <w:tcW w:w="4258" w:type="dxa"/>
          </w:tcPr>
          <w:p w14:paraId="75B893CB" w14:textId="77777777" w:rsidR="0063098D" w:rsidRPr="00F45A4F" w:rsidRDefault="0063098D" w:rsidP="004631B0">
            <w:pPr>
              <w:spacing w:line="480" w:lineRule="auto"/>
              <w:jc w:val="right"/>
              <w:rPr>
                <w:rFonts w:cs="Times New Roman"/>
              </w:rPr>
            </w:pPr>
          </w:p>
        </w:tc>
      </w:tr>
      <w:tr w:rsidR="0063098D" w:rsidRPr="00F45A4F" w14:paraId="06D98731" w14:textId="77777777" w:rsidTr="00321178">
        <w:tc>
          <w:tcPr>
            <w:tcW w:w="4258" w:type="dxa"/>
          </w:tcPr>
          <w:p w14:paraId="4BE6BF0A" w14:textId="77777777" w:rsidR="0063098D" w:rsidRPr="00F45A4F" w:rsidRDefault="0063098D" w:rsidP="004631B0">
            <w:pPr>
              <w:spacing w:line="480" w:lineRule="auto"/>
              <w:rPr>
                <w:rFonts w:cs="Times New Roman"/>
              </w:rPr>
            </w:pPr>
          </w:p>
        </w:tc>
        <w:tc>
          <w:tcPr>
            <w:tcW w:w="4258" w:type="dxa"/>
          </w:tcPr>
          <w:p w14:paraId="6E3BCAA1" w14:textId="77777777" w:rsidR="0063098D" w:rsidRPr="00F45A4F" w:rsidRDefault="0063098D" w:rsidP="004631B0">
            <w:pPr>
              <w:spacing w:line="480" w:lineRule="auto"/>
              <w:jc w:val="right"/>
              <w:rPr>
                <w:rFonts w:cs="Times New Roman"/>
              </w:rPr>
            </w:pPr>
          </w:p>
        </w:tc>
      </w:tr>
      <w:tr w:rsidR="0063098D" w:rsidRPr="00F45A4F" w14:paraId="1E93471E" w14:textId="77777777" w:rsidTr="00321178">
        <w:tc>
          <w:tcPr>
            <w:tcW w:w="4258" w:type="dxa"/>
          </w:tcPr>
          <w:p w14:paraId="62240A49" w14:textId="77777777" w:rsidR="0063098D" w:rsidRPr="00F45A4F" w:rsidRDefault="0063098D" w:rsidP="004631B0">
            <w:pPr>
              <w:spacing w:line="480" w:lineRule="auto"/>
              <w:rPr>
                <w:rFonts w:cs="Times New Roman"/>
              </w:rPr>
            </w:pPr>
          </w:p>
        </w:tc>
        <w:tc>
          <w:tcPr>
            <w:tcW w:w="4258" w:type="dxa"/>
          </w:tcPr>
          <w:p w14:paraId="1BAB8829" w14:textId="77777777" w:rsidR="0063098D" w:rsidRPr="00F45A4F" w:rsidRDefault="0063098D" w:rsidP="004631B0">
            <w:pPr>
              <w:spacing w:line="480" w:lineRule="auto"/>
              <w:jc w:val="right"/>
              <w:rPr>
                <w:rFonts w:cs="Times New Roman"/>
              </w:rPr>
            </w:pPr>
          </w:p>
        </w:tc>
      </w:tr>
      <w:tr w:rsidR="0063098D" w:rsidRPr="00F45A4F" w14:paraId="2478E7B5" w14:textId="77777777" w:rsidTr="00321178">
        <w:tc>
          <w:tcPr>
            <w:tcW w:w="4258" w:type="dxa"/>
          </w:tcPr>
          <w:p w14:paraId="131C028C" w14:textId="77777777" w:rsidR="0063098D" w:rsidRPr="00F45A4F" w:rsidRDefault="0063098D" w:rsidP="004631B0">
            <w:pPr>
              <w:spacing w:line="480" w:lineRule="auto"/>
              <w:rPr>
                <w:rFonts w:cs="Times New Roman"/>
              </w:rPr>
            </w:pPr>
          </w:p>
        </w:tc>
        <w:tc>
          <w:tcPr>
            <w:tcW w:w="4258" w:type="dxa"/>
          </w:tcPr>
          <w:p w14:paraId="349A74A0" w14:textId="77777777" w:rsidR="0063098D" w:rsidRPr="00F45A4F" w:rsidRDefault="0063098D" w:rsidP="004631B0">
            <w:pPr>
              <w:spacing w:line="480" w:lineRule="auto"/>
              <w:jc w:val="right"/>
              <w:rPr>
                <w:rFonts w:cs="Times New Roman"/>
              </w:rPr>
            </w:pPr>
          </w:p>
        </w:tc>
      </w:tr>
      <w:tr w:rsidR="0063098D" w:rsidRPr="00F45A4F" w14:paraId="37280F6D" w14:textId="77777777" w:rsidTr="00321178">
        <w:tc>
          <w:tcPr>
            <w:tcW w:w="4258" w:type="dxa"/>
          </w:tcPr>
          <w:p w14:paraId="4D5DCC77" w14:textId="77777777" w:rsidR="0063098D" w:rsidRPr="00F45A4F" w:rsidRDefault="0063098D" w:rsidP="004631B0">
            <w:pPr>
              <w:spacing w:line="480" w:lineRule="auto"/>
              <w:rPr>
                <w:rFonts w:cs="Times New Roman"/>
              </w:rPr>
            </w:pPr>
          </w:p>
        </w:tc>
        <w:tc>
          <w:tcPr>
            <w:tcW w:w="4258" w:type="dxa"/>
          </w:tcPr>
          <w:p w14:paraId="2279D689" w14:textId="77777777" w:rsidR="0063098D" w:rsidRPr="00F45A4F" w:rsidRDefault="0063098D" w:rsidP="004631B0">
            <w:pPr>
              <w:spacing w:line="480" w:lineRule="auto"/>
              <w:jc w:val="right"/>
              <w:rPr>
                <w:rFonts w:cs="Times New Roman"/>
              </w:rPr>
            </w:pPr>
          </w:p>
        </w:tc>
      </w:tr>
      <w:tr w:rsidR="0063098D" w:rsidRPr="00F45A4F" w14:paraId="57D80DD9" w14:textId="77777777" w:rsidTr="00321178">
        <w:tc>
          <w:tcPr>
            <w:tcW w:w="4258" w:type="dxa"/>
          </w:tcPr>
          <w:p w14:paraId="16E49148" w14:textId="77777777" w:rsidR="0063098D" w:rsidRPr="00F45A4F" w:rsidRDefault="0063098D" w:rsidP="004631B0">
            <w:pPr>
              <w:spacing w:line="480" w:lineRule="auto"/>
              <w:rPr>
                <w:rFonts w:cs="Times New Roman"/>
              </w:rPr>
            </w:pPr>
          </w:p>
        </w:tc>
        <w:tc>
          <w:tcPr>
            <w:tcW w:w="4258" w:type="dxa"/>
          </w:tcPr>
          <w:p w14:paraId="59A631F9" w14:textId="77777777" w:rsidR="0063098D" w:rsidRPr="00F45A4F" w:rsidRDefault="0063098D" w:rsidP="004631B0">
            <w:pPr>
              <w:spacing w:line="480" w:lineRule="auto"/>
              <w:jc w:val="right"/>
              <w:rPr>
                <w:rFonts w:cs="Times New Roman"/>
              </w:rPr>
            </w:pPr>
          </w:p>
        </w:tc>
      </w:tr>
      <w:tr w:rsidR="0063098D" w:rsidRPr="00F45A4F" w14:paraId="0AF6BD1F" w14:textId="77777777" w:rsidTr="00321178">
        <w:tc>
          <w:tcPr>
            <w:tcW w:w="4258" w:type="dxa"/>
          </w:tcPr>
          <w:p w14:paraId="1698295B" w14:textId="77777777" w:rsidR="0063098D" w:rsidRPr="00F45A4F" w:rsidRDefault="0063098D" w:rsidP="004631B0">
            <w:pPr>
              <w:spacing w:line="480" w:lineRule="auto"/>
              <w:rPr>
                <w:rFonts w:cs="Times New Roman"/>
              </w:rPr>
            </w:pPr>
          </w:p>
        </w:tc>
        <w:tc>
          <w:tcPr>
            <w:tcW w:w="4258" w:type="dxa"/>
          </w:tcPr>
          <w:p w14:paraId="667754A2" w14:textId="77777777" w:rsidR="0063098D" w:rsidRPr="00F45A4F" w:rsidRDefault="0063098D" w:rsidP="004631B0">
            <w:pPr>
              <w:spacing w:line="480" w:lineRule="auto"/>
              <w:jc w:val="right"/>
              <w:rPr>
                <w:rFonts w:cs="Times New Roman"/>
              </w:rPr>
            </w:pPr>
          </w:p>
        </w:tc>
      </w:tr>
      <w:tr w:rsidR="0063098D" w:rsidRPr="00F45A4F" w14:paraId="7AB9DD28" w14:textId="77777777" w:rsidTr="00321178">
        <w:tc>
          <w:tcPr>
            <w:tcW w:w="4258" w:type="dxa"/>
          </w:tcPr>
          <w:p w14:paraId="36C201D0" w14:textId="77777777" w:rsidR="0063098D" w:rsidRPr="00F45A4F" w:rsidRDefault="0063098D" w:rsidP="004631B0">
            <w:pPr>
              <w:spacing w:line="480" w:lineRule="auto"/>
              <w:rPr>
                <w:rFonts w:cs="Times New Roman"/>
              </w:rPr>
            </w:pPr>
          </w:p>
        </w:tc>
        <w:tc>
          <w:tcPr>
            <w:tcW w:w="4258" w:type="dxa"/>
          </w:tcPr>
          <w:p w14:paraId="4BCC6134" w14:textId="77777777" w:rsidR="0063098D" w:rsidRPr="00F45A4F" w:rsidRDefault="0063098D" w:rsidP="004631B0">
            <w:pPr>
              <w:spacing w:line="480" w:lineRule="auto"/>
              <w:jc w:val="right"/>
              <w:rPr>
                <w:rFonts w:cs="Times New Roman"/>
              </w:rPr>
            </w:pPr>
          </w:p>
        </w:tc>
      </w:tr>
      <w:tr w:rsidR="0063098D" w:rsidRPr="00F45A4F" w14:paraId="7C1D7FC0" w14:textId="77777777" w:rsidTr="00321178">
        <w:tc>
          <w:tcPr>
            <w:tcW w:w="4258" w:type="dxa"/>
          </w:tcPr>
          <w:p w14:paraId="47663C7F" w14:textId="77777777" w:rsidR="0063098D" w:rsidRPr="00F45A4F" w:rsidRDefault="0063098D" w:rsidP="004631B0">
            <w:pPr>
              <w:spacing w:line="480" w:lineRule="auto"/>
              <w:rPr>
                <w:rFonts w:cs="Times New Roman"/>
              </w:rPr>
            </w:pPr>
          </w:p>
        </w:tc>
        <w:tc>
          <w:tcPr>
            <w:tcW w:w="4258" w:type="dxa"/>
          </w:tcPr>
          <w:p w14:paraId="382B9C71" w14:textId="77777777" w:rsidR="0063098D" w:rsidRPr="00F45A4F" w:rsidRDefault="0063098D" w:rsidP="004631B0">
            <w:pPr>
              <w:spacing w:line="480" w:lineRule="auto"/>
              <w:jc w:val="right"/>
              <w:rPr>
                <w:rFonts w:cs="Times New Roman"/>
              </w:rPr>
            </w:pPr>
          </w:p>
        </w:tc>
      </w:tr>
      <w:tr w:rsidR="0063098D" w:rsidRPr="00F45A4F" w14:paraId="2C3AF154" w14:textId="77777777" w:rsidTr="00321178">
        <w:tc>
          <w:tcPr>
            <w:tcW w:w="4258" w:type="dxa"/>
          </w:tcPr>
          <w:p w14:paraId="12BAEDC0" w14:textId="77777777" w:rsidR="0063098D" w:rsidRPr="00F45A4F" w:rsidRDefault="0063098D" w:rsidP="004631B0">
            <w:pPr>
              <w:spacing w:line="480" w:lineRule="auto"/>
              <w:rPr>
                <w:rFonts w:cs="Times New Roman"/>
              </w:rPr>
            </w:pPr>
          </w:p>
        </w:tc>
        <w:tc>
          <w:tcPr>
            <w:tcW w:w="4258" w:type="dxa"/>
          </w:tcPr>
          <w:p w14:paraId="283FA21D" w14:textId="77777777" w:rsidR="0063098D" w:rsidRPr="00F45A4F" w:rsidRDefault="0063098D" w:rsidP="004631B0">
            <w:pPr>
              <w:spacing w:line="480" w:lineRule="auto"/>
              <w:jc w:val="right"/>
              <w:rPr>
                <w:rFonts w:cs="Times New Roman"/>
              </w:rPr>
            </w:pPr>
          </w:p>
        </w:tc>
      </w:tr>
    </w:tbl>
    <w:p w14:paraId="25470092" w14:textId="63A446FB" w:rsidR="00D05C7D" w:rsidRPr="00F45A4F" w:rsidRDefault="00D05C7D" w:rsidP="004631B0">
      <w:pPr>
        <w:spacing w:line="480" w:lineRule="auto"/>
        <w:rPr>
          <w:rFonts w:cs="Times New Roman"/>
        </w:rPr>
      </w:pPr>
      <w:r w:rsidRPr="00F45A4F">
        <w:rPr>
          <w:rFonts w:cs="Times New Roman"/>
        </w:rPr>
        <w:br w:type="page"/>
      </w:r>
    </w:p>
    <w:p w14:paraId="217DFA04" w14:textId="77777777" w:rsidR="00C8203C" w:rsidRPr="00F45A4F" w:rsidRDefault="00C8203C" w:rsidP="00DE676A">
      <w:pPr>
        <w:pStyle w:val="Heading1"/>
        <w:numPr>
          <w:ilvl w:val="0"/>
          <w:numId w:val="0"/>
        </w:numPr>
        <w:spacing w:line="480" w:lineRule="auto"/>
        <w:rPr>
          <w:rFonts w:cs="Times New Roman"/>
        </w:rPr>
      </w:pPr>
      <w:bookmarkStart w:id="3" w:name="_Toc266441189"/>
      <w:bookmarkStart w:id="4" w:name="_Toc267063308"/>
      <w:bookmarkStart w:id="5" w:name="_Toc267660999"/>
      <w:r w:rsidRPr="00F45A4F">
        <w:rPr>
          <w:rFonts w:cs="Times New Roman"/>
        </w:rPr>
        <w:t>LIST OF TABLES</w:t>
      </w:r>
      <w:bookmarkEnd w:id="3"/>
      <w:bookmarkEnd w:id="4"/>
      <w:bookmarkEnd w:id="5"/>
    </w:p>
    <w:p w14:paraId="304407B7" w14:textId="42436265" w:rsidR="00650C69" w:rsidRPr="00F45A4F" w:rsidRDefault="00650C69" w:rsidP="004631B0">
      <w:pPr>
        <w:spacing w:line="480" w:lineRule="auto"/>
        <w:rPr>
          <w:rFonts w:cs="Times New Roman"/>
        </w:rPr>
      </w:pPr>
      <w:r w:rsidRPr="00F45A4F">
        <w:rPr>
          <w:rFonts w:cs="Times New Roman"/>
        </w:rPr>
        <w:br w:type="page"/>
      </w:r>
    </w:p>
    <w:p w14:paraId="4186EA2D" w14:textId="77777777" w:rsidR="002F67B0" w:rsidRPr="00F45A4F" w:rsidRDefault="002F67B0" w:rsidP="00DE676A">
      <w:pPr>
        <w:pStyle w:val="Heading1"/>
        <w:numPr>
          <w:ilvl w:val="0"/>
          <w:numId w:val="0"/>
        </w:numPr>
        <w:spacing w:line="480" w:lineRule="auto"/>
        <w:rPr>
          <w:rFonts w:cs="Times New Roman"/>
        </w:rPr>
      </w:pPr>
      <w:bookmarkStart w:id="6" w:name="_Toc266441190"/>
      <w:bookmarkStart w:id="7" w:name="_Toc267063309"/>
      <w:bookmarkStart w:id="8" w:name="_Toc267661000"/>
      <w:r w:rsidRPr="00F45A4F">
        <w:rPr>
          <w:rFonts w:cs="Times New Roman"/>
        </w:rPr>
        <w:t>LIST OF FIGURES</w:t>
      </w:r>
      <w:bookmarkEnd w:id="6"/>
      <w:bookmarkEnd w:id="7"/>
      <w:bookmarkEnd w:id="8"/>
      <w:r w:rsidRPr="00F45A4F">
        <w:rPr>
          <w:rFonts w:cs="Times New Roman"/>
        </w:rPr>
        <w:t xml:space="preserve"> </w:t>
      </w:r>
    </w:p>
    <w:p w14:paraId="2E22891F" w14:textId="6FD29444" w:rsidR="002F67B0" w:rsidRPr="00F45A4F" w:rsidRDefault="002F67B0" w:rsidP="004631B0">
      <w:pPr>
        <w:spacing w:line="480" w:lineRule="auto"/>
        <w:rPr>
          <w:rFonts w:cs="Times New Roman"/>
        </w:rPr>
      </w:pPr>
      <w:r w:rsidRPr="00F45A4F">
        <w:rPr>
          <w:rFonts w:cs="Times New Roman"/>
        </w:rPr>
        <w:br w:type="page"/>
      </w:r>
    </w:p>
    <w:p w14:paraId="3EBCFB23" w14:textId="77777777" w:rsidR="002F67B0" w:rsidRPr="00F45A4F" w:rsidRDefault="002F67B0" w:rsidP="00DE676A">
      <w:pPr>
        <w:pStyle w:val="Heading1"/>
        <w:numPr>
          <w:ilvl w:val="0"/>
          <w:numId w:val="0"/>
        </w:numPr>
        <w:spacing w:line="480" w:lineRule="auto"/>
        <w:rPr>
          <w:rFonts w:cs="Times New Roman"/>
        </w:rPr>
      </w:pPr>
      <w:bookmarkStart w:id="9" w:name="_Toc266441187"/>
      <w:bookmarkStart w:id="10" w:name="_Toc267063310"/>
      <w:bookmarkStart w:id="11" w:name="_Toc267661001"/>
      <w:r w:rsidRPr="00F45A4F">
        <w:rPr>
          <w:rFonts w:cs="Times New Roman"/>
        </w:rPr>
        <w:t>ABSTRACT</w:t>
      </w:r>
      <w:bookmarkEnd w:id="9"/>
      <w:bookmarkEnd w:id="10"/>
      <w:bookmarkEnd w:id="11"/>
      <w:r w:rsidRPr="00F45A4F">
        <w:rPr>
          <w:rFonts w:cs="Times New Roman"/>
        </w:rPr>
        <w:t xml:space="preserve"> </w:t>
      </w:r>
    </w:p>
    <w:p w14:paraId="72FB4AFF" w14:textId="77777777" w:rsidR="002F67B0" w:rsidRPr="00F45A4F" w:rsidRDefault="002F67B0" w:rsidP="004631B0">
      <w:pPr>
        <w:spacing w:line="480" w:lineRule="auto"/>
        <w:jc w:val="both"/>
        <w:rPr>
          <w:rFonts w:cs="Times New Roman"/>
        </w:rPr>
      </w:pPr>
      <w:r w:rsidRPr="00F45A4F">
        <w:rPr>
          <w:rFonts w:cs="Times New Roman"/>
        </w:rPr>
        <w:t>This project is designed to show the benefits of using applications, which are ontology driven, in term of browsing and querying for information. It demonstrates the use of the represented knowledge between machines instead of sharing just raw data. Since, the web full of raw information that could or could not has relevancy with each other, OWL ontology language came to represent the knowledge of domains instead of raw data. OWL simulates the intelligence behind the reasoning process in addition to knowledge representation. By doing this, relations between different objects within a domain are represented as well.</w:t>
      </w:r>
    </w:p>
    <w:p w14:paraId="2D791E4F" w14:textId="77777777" w:rsidR="002F67B0" w:rsidRPr="00F45A4F" w:rsidRDefault="002F67B0" w:rsidP="004631B0">
      <w:pPr>
        <w:spacing w:line="480" w:lineRule="auto"/>
        <w:jc w:val="both"/>
        <w:rPr>
          <w:rFonts w:cs="Times New Roman"/>
        </w:rPr>
      </w:pPr>
    </w:p>
    <w:p w14:paraId="1A8C9857" w14:textId="77777777" w:rsidR="002F67B0" w:rsidRPr="00F45A4F" w:rsidRDefault="002F67B0" w:rsidP="004631B0">
      <w:pPr>
        <w:spacing w:line="480" w:lineRule="auto"/>
        <w:jc w:val="both"/>
        <w:rPr>
          <w:rFonts w:cs="Times New Roman"/>
        </w:rPr>
      </w:pPr>
      <w:r w:rsidRPr="00F45A4F">
        <w:rPr>
          <w:rFonts w:cs="Times New Roman"/>
        </w:rPr>
        <w:t>Browsing and querying are two of the main characteristics of a retrieval system. Usually, user tries to figure out the functionalities of a user interface or some instructions are provided to guide the user. As for querying, in conventional querying system that is keywords based rather than the underlying concept, the process of retrieving information depends on recalling specific keywords. This method suffers some issues like the recall of keywords and ambiguity in the search query formation process.</w:t>
      </w:r>
    </w:p>
    <w:p w14:paraId="1EBCFAB4" w14:textId="77777777" w:rsidR="002F67B0" w:rsidRPr="00F45A4F" w:rsidRDefault="002F67B0" w:rsidP="004631B0">
      <w:pPr>
        <w:spacing w:line="480" w:lineRule="auto"/>
        <w:jc w:val="both"/>
        <w:rPr>
          <w:rFonts w:cs="Times New Roman"/>
        </w:rPr>
      </w:pPr>
    </w:p>
    <w:p w14:paraId="52EA8E9A" w14:textId="77777777" w:rsidR="002F67B0" w:rsidRPr="00F45A4F" w:rsidRDefault="002F67B0" w:rsidP="004631B0">
      <w:pPr>
        <w:spacing w:line="480" w:lineRule="auto"/>
        <w:jc w:val="both"/>
        <w:rPr>
          <w:rFonts w:cs="Times New Roman"/>
        </w:rPr>
      </w:pPr>
      <w:r w:rsidRPr="00F45A4F">
        <w:rPr>
          <w:rFonts w:cs="Times New Roman"/>
        </w:rPr>
        <w:t>Those issues can be reduced be adopting ontology-based method and faceted-based search mechanism. Representing knowledge within ontologies will drive the interface and take care of guiding the user toward building only valid search queries. The recall problem will be reduced since user does not have to remember keywords and all relevant query elements derived automatically from the ontology. As for ambiguity, faceted-based search is introduced to narrow and personalize the search result.</w:t>
      </w:r>
    </w:p>
    <w:p w14:paraId="0B6D812A" w14:textId="77777777" w:rsidR="002F67B0" w:rsidRPr="00F45A4F" w:rsidRDefault="002F67B0" w:rsidP="004631B0">
      <w:pPr>
        <w:spacing w:line="480" w:lineRule="auto"/>
        <w:jc w:val="both"/>
        <w:rPr>
          <w:rFonts w:cs="Times New Roman"/>
        </w:rPr>
      </w:pPr>
    </w:p>
    <w:p w14:paraId="0300EC39" w14:textId="77777777" w:rsidR="002F67B0" w:rsidRPr="00F45A4F" w:rsidRDefault="002F67B0" w:rsidP="004631B0">
      <w:pPr>
        <w:spacing w:line="480" w:lineRule="auto"/>
        <w:jc w:val="both"/>
        <w:rPr>
          <w:rFonts w:cs="Times New Roman"/>
        </w:rPr>
      </w:pPr>
      <w:r w:rsidRPr="00F45A4F">
        <w:rPr>
          <w:rFonts w:cs="Times New Roman"/>
        </w:rPr>
        <w:t xml:space="preserve">This project is based on existing application (The Manchester Pizza Finder) that is ontology driven interface. An application is built using the code of Manchester Pizza Finder and adding some new modifications and functionalities. The Manchester Pizza Finder is a tool that display a list of toppings based on pizza ontology. The user query for different pizzas based on included and excluded chosen toppings. This project takes this tool further by adding more functionalities and a number of enhancements such as make it dynamically configured based on the ontology used, and implementing filters to be applied on the constructed query and on the search result. The application has the same basic functionalities with the Manchester Pizza finder and it is called The Manchester Sushi Finder that is a tool to query for sushi based on included and excluded ingredients. Although, the main ontology used is based on a sushi menu restaurant, does not mean only sushi ontology will work. In the contrary, a part of making the tool flexible is to allow it to work with different ontologies and domains. </w:t>
      </w:r>
    </w:p>
    <w:p w14:paraId="5572F084" w14:textId="77777777" w:rsidR="002F67B0" w:rsidRPr="00F45A4F" w:rsidRDefault="002F67B0" w:rsidP="004631B0">
      <w:pPr>
        <w:spacing w:line="480" w:lineRule="auto"/>
        <w:jc w:val="both"/>
        <w:rPr>
          <w:rFonts w:cs="Times New Roman"/>
        </w:rPr>
      </w:pPr>
      <w:r w:rsidRPr="00F45A4F">
        <w:rPr>
          <w:rFonts w:cs="Times New Roman"/>
        </w:rPr>
        <w:t>…</w:t>
      </w:r>
    </w:p>
    <w:p w14:paraId="3581DF6F" w14:textId="77777777" w:rsidR="002F67B0" w:rsidRPr="00F45A4F" w:rsidRDefault="002F67B0" w:rsidP="004631B0">
      <w:pPr>
        <w:spacing w:line="480" w:lineRule="auto"/>
        <w:jc w:val="both"/>
        <w:rPr>
          <w:rFonts w:cs="Times New Roman"/>
        </w:rPr>
      </w:pPr>
      <w:r w:rsidRPr="00F45A4F">
        <w:rPr>
          <w:rFonts w:cs="Times New Roman"/>
        </w:rPr>
        <w:t>…</w:t>
      </w:r>
    </w:p>
    <w:p w14:paraId="7C8EDF53" w14:textId="526569E2" w:rsidR="002F67B0" w:rsidRPr="00F45A4F" w:rsidRDefault="002F67B0" w:rsidP="004631B0">
      <w:pPr>
        <w:spacing w:line="480" w:lineRule="auto"/>
        <w:rPr>
          <w:rFonts w:cs="Times New Roman"/>
        </w:rPr>
      </w:pPr>
      <w:r w:rsidRPr="00F45A4F">
        <w:rPr>
          <w:rFonts w:cs="Times New Roman"/>
        </w:rPr>
        <w:br w:type="page"/>
      </w:r>
    </w:p>
    <w:p w14:paraId="75CF4D75" w14:textId="77777777" w:rsidR="002F67B0" w:rsidRPr="00F45A4F" w:rsidRDefault="002F67B0" w:rsidP="00DE676A">
      <w:pPr>
        <w:pStyle w:val="Heading1"/>
        <w:numPr>
          <w:ilvl w:val="0"/>
          <w:numId w:val="0"/>
        </w:numPr>
        <w:spacing w:line="480" w:lineRule="auto"/>
        <w:rPr>
          <w:rFonts w:cs="Times New Roman"/>
        </w:rPr>
      </w:pPr>
      <w:bookmarkStart w:id="12" w:name="_Toc267063311"/>
      <w:bookmarkStart w:id="13" w:name="_Toc267661002"/>
      <w:r w:rsidRPr="00F45A4F">
        <w:rPr>
          <w:rFonts w:cs="Times New Roman"/>
        </w:rPr>
        <w:t>DECLARATION</w:t>
      </w:r>
      <w:bookmarkEnd w:id="12"/>
      <w:bookmarkEnd w:id="13"/>
    </w:p>
    <w:p w14:paraId="2CDB677C" w14:textId="77777777" w:rsidR="002F67B0" w:rsidRPr="00F45A4F" w:rsidRDefault="002F67B0" w:rsidP="004631B0">
      <w:pPr>
        <w:spacing w:line="480" w:lineRule="auto"/>
        <w:rPr>
          <w:rFonts w:cs="Times New Roman"/>
        </w:rPr>
      </w:pPr>
    </w:p>
    <w:p w14:paraId="781DBBC3" w14:textId="77777777" w:rsidR="002F67B0" w:rsidRPr="00F45A4F" w:rsidRDefault="002F67B0" w:rsidP="004631B0">
      <w:pPr>
        <w:spacing w:line="480" w:lineRule="auto"/>
        <w:jc w:val="both"/>
        <w:rPr>
          <w:rFonts w:cs="Times New Roman"/>
        </w:rPr>
      </w:pPr>
      <w:r w:rsidRPr="00F45A4F">
        <w:rPr>
          <w:rFonts w:cs="Times New Roman"/>
        </w:rPr>
        <w:t>No portion of the work referred to in the dissertation has been submitted in support of an application for another degree or qualification of this or any other university or other institute of learning.</w:t>
      </w:r>
    </w:p>
    <w:p w14:paraId="179BE4A9" w14:textId="27B91F21" w:rsidR="002F67B0" w:rsidRPr="00F45A4F" w:rsidRDefault="002F67B0" w:rsidP="004631B0">
      <w:pPr>
        <w:spacing w:line="480" w:lineRule="auto"/>
        <w:rPr>
          <w:rFonts w:cs="Times New Roman"/>
        </w:rPr>
      </w:pPr>
      <w:r w:rsidRPr="00F45A4F">
        <w:rPr>
          <w:rFonts w:cs="Times New Roman"/>
        </w:rPr>
        <w:br w:type="page"/>
      </w:r>
    </w:p>
    <w:p w14:paraId="5E014B48" w14:textId="77777777" w:rsidR="00D8049E" w:rsidRPr="00F45A4F" w:rsidRDefault="00D8049E" w:rsidP="00DE676A">
      <w:pPr>
        <w:pStyle w:val="Heading1"/>
        <w:numPr>
          <w:ilvl w:val="0"/>
          <w:numId w:val="0"/>
        </w:numPr>
        <w:spacing w:line="480" w:lineRule="auto"/>
        <w:rPr>
          <w:rFonts w:cs="Times New Roman"/>
        </w:rPr>
      </w:pPr>
      <w:bookmarkStart w:id="14" w:name="_Toc266441185"/>
      <w:bookmarkStart w:id="15" w:name="_Toc267063312"/>
      <w:bookmarkStart w:id="16" w:name="_Toc267661003"/>
      <w:r w:rsidRPr="00F45A4F">
        <w:rPr>
          <w:rFonts w:cs="Times New Roman"/>
        </w:rPr>
        <w:t>INTELLECTUAL PROPERTY STATEMENT</w:t>
      </w:r>
      <w:bookmarkEnd w:id="14"/>
      <w:bookmarkEnd w:id="15"/>
      <w:bookmarkEnd w:id="16"/>
    </w:p>
    <w:p w14:paraId="72B1EE3B" w14:textId="77777777" w:rsidR="00D8049E" w:rsidRPr="00F45A4F" w:rsidRDefault="00D8049E" w:rsidP="004631B0">
      <w:pPr>
        <w:spacing w:line="480" w:lineRule="auto"/>
        <w:rPr>
          <w:rFonts w:cs="Times New Roman"/>
        </w:rPr>
      </w:pPr>
    </w:p>
    <w:p w14:paraId="2F0D4EE9" w14:textId="77777777" w:rsidR="00D8049E" w:rsidRPr="00F45A4F" w:rsidRDefault="00D8049E" w:rsidP="004631B0">
      <w:pPr>
        <w:pStyle w:val="ListParagraph"/>
        <w:numPr>
          <w:ilvl w:val="0"/>
          <w:numId w:val="2"/>
        </w:numPr>
        <w:spacing w:after="240" w:line="480" w:lineRule="auto"/>
        <w:ind w:left="357" w:hanging="357"/>
        <w:contextualSpacing w:val="0"/>
        <w:jc w:val="both"/>
        <w:rPr>
          <w:rFonts w:cs="Times New Roman"/>
        </w:rPr>
      </w:pPr>
      <w:r w:rsidRPr="00F45A4F">
        <w:rPr>
          <w:rFonts w:cs="Times New Roman"/>
        </w:rPr>
        <w:t xml:space="preserve">The author of this dissertation (including any appendices and/or schedules to this dissertation) owns certain copyright or related rights in it (the “Copyright”) and s/he has given The University of Manchester certain rights to use such Copyright, including for administrative purposes. </w:t>
      </w:r>
    </w:p>
    <w:p w14:paraId="2C9915B1" w14:textId="77777777" w:rsidR="00D8049E" w:rsidRPr="00F45A4F" w:rsidRDefault="00D8049E" w:rsidP="004631B0">
      <w:pPr>
        <w:pStyle w:val="ListParagraph"/>
        <w:numPr>
          <w:ilvl w:val="0"/>
          <w:numId w:val="2"/>
        </w:numPr>
        <w:spacing w:after="240" w:line="480" w:lineRule="auto"/>
        <w:ind w:left="357" w:hanging="357"/>
        <w:contextualSpacing w:val="0"/>
        <w:jc w:val="both"/>
        <w:rPr>
          <w:rFonts w:cs="Times New Roman"/>
        </w:rPr>
      </w:pPr>
      <w:r w:rsidRPr="00F45A4F">
        <w:rPr>
          <w:rFonts w:cs="Times New Roman"/>
        </w:rPr>
        <w:t xml:space="preserve">Copies of this dissertation, either in full or in extracts and whether in hard or electronic copy, may be made only in accordance with the Copyright, Designs and Patents Act 1988 (as amended) and regulations issued under it or, where appropriate, in accordance with licensing agreements which the University has entered into. This page must form part of any such copies made. </w:t>
      </w:r>
    </w:p>
    <w:p w14:paraId="07E1E100" w14:textId="77777777" w:rsidR="00D8049E" w:rsidRPr="00F45A4F" w:rsidRDefault="00D8049E" w:rsidP="004631B0">
      <w:pPr>
        <w:pStyle w:val="ListParagraph"/>
        <w:numPr>
          <w:ilvl w:val="0"/>
          <w:numId w:val="2"/>
        </w:numPr>
        <w:spacing w:after="240" w:line="480" w:lineRule="auto"/>
        <w:ind w:left="357" w:hanging="357"/>
        <w:contextualSpacing w:val="0"/>
        <w:jc w:val="both"/>
        <w:rPr>
          <w:rFonts w:cs="Times New Roman"/>
        </w:rPr>
      </w:pPr>
      <w:r w:rsidRPr="00F45A4F">
        <w:rPr>
          <w:rFonts w:cs="Times New Roman"/>
        </w:rPr>
        <w:t>The ownership of certain Copyright, patents, designs, trade marks and other intellectual property (the “Intellectual Property”) and any reproductions of copyright works in the dissertation, for example graphs and tables (“Reproductions”), which may be described in this dissertation, may not be owned by the author and may be owned by third parties. Such Intellectual Property and Reproductions cannot and must not be made available for use without the prior written permission of the owner(s) of the relevant Intellectual Property and/or Reproductions.</w:t>
      </w:r>
    </w:p>
    <w:p w14:paraId="7F816B3A" w14:textId="77777777" w:rsidR="00D8049E" w:rsidRPr="00F45A4F" w:rsidRDefault="00D8049E" w:rsidP="004631B0">
      <w:pPr>
        <w:pStyle w:val="ListParagraph"/>
        <w:numPr>
          <w:ilvl w:val="0"/>
          <w:numId w:val="2"/>
        </w:numPr>
        <w:spacing w:after="240" w:line="480" w:lineRule="auto"/>
        <w:ind w:left="357" w:hanging="357"/>
        <w:contextualSpacing w:val="0"/>
        <w:jc w:val="both"/>
        <w:rPr>
          <w:rFonts w:cs="Times New Roman"/>
        </w:rPr>
      </w:pPr>
      <w:r w:rsidRPr="00F45A4F">
        <w:rPr>
          <w:rFonts w:cs="Times New Roman"/>
        </w:rPr>
        <w:t xml:space="preserve">Further information on the conditions under which disclosure, publication and commercialisation of this dissertation, the Copyright and any Intellectual Property and/or Reproductions described in it may take place is available in the University IP Policy (see </w:t>
      </w:r>
      <w:hyperlink r:id="rId9" w:history="1">
        <w:r w:rsidRPr="00F45A4F">
          <w:rPr>
            <w:rStyle w:val="Hyperlink"/>
            <w:rFonts w:cs="Times New Roman"/>
          </w:rPr>
          <w:t>http://documents.manchester.ac.uk/display.aspx?DocID=487</w:t>
        </w:r>
      </w:hyperlink>
      <w:r w:rsidRPr="00F45A4F">
        <w:rPr>
          <w:rFonts w:cs="Times New Roman"/>
        </w:rPr>
        <w:t xml:space="preserve">), in any relevant Dissertation restriction declarations deposited in the University Library, The University Library’s regulations (see </w:t>
      </w:r>
      <w:hyperlink r:id="rId10" w:history="1">
        <w:r w:rsidRPr="00F45A4F">
          <w:rPr>
            <w:rStyle w:val="Hyperlink"/>
            <w:rFonts w:cs="Times New Roman"/>
          </w:rPr>
          <w:t>http://www.manchester.ac.uk/library/aboutus/regulations</w:t>
        </w:r>
      </w:hyperlink>
      <w:r w:rsidRPr="00F45A4F">
        <w:rPr>
          <w:rFonts w:cs="Times New Roman"/>
        </w:rPr>
        <w:t>) and in The University’s Guidance for the Presentation of Dissertations.</w:t>
      </w:r>
    </w:p>
    <w:p w14:paraId="03EBEF10" w14:textId="22FB930C" w:rsidR="00D8049E" w:rsidRPr="00F45A4F" w:rsidRDefault="00D8049E" w:rsidP="004631B0">
      <w:pPr>
        <w:spacing w:line="480" w:lineRule="auto"/>
        <w:rPr>
          <w:rFonts w:cs="Times New Roman"/>
        </w:rPr>
      </w:pPr>
      <w:r w:rsidRPr="00F45A4F">
        <w:rPr>
          <w:rFonts w:cs="Times New Roman"/>
        </w:rPr>
        <w:br w:type="page"/>
      </w:r>
    </w:p>
    <w:p w14:paraId="39875478" w14:textId="77777777" w:rsidR="00D8049E" w:rsidRPr="00F45A4F" w:rsidRDefault="00D8049E" w:rsidP="00DE676A">
      <w:pPr>
        <w:pStyle w:val="Heading1"/>
        <w:numPr>
          <w:ilvl w:val="0"/>
          <w:numId w:val="0"/>
        </w:numPr>
        <w:spacing w:line="480" w:lineRule="auto"/>
        <w:rPr>
          <w:rFonts w:cs="Times New Roman"/>
        </w:rPr>
      </w:pPr>
      <w:bookmarkStart w:id="17" w:name="_Toc266441186"/>
      <w:bookmarkStart w:id="18" w:name="_Toc267063313"/>
      <w:bookmarkStart w:id="19" w:name="_Toc267661004"/>
      <w:r w:rsidRPr="00F45A4F">
        <w:rPr>
          <w:rFonts w:cs="Times New Roman"/>
        </w:rPr>
        <w:t>ACKNOWLEDGMENT</w:t>
      </w:r>
      <w:bookmarkEnd w:id="17"/>
      <w:bookmarkEnd w:id="18"/>
      <w:bookmarkEnd w:id="19"/>
      <w:r w:rsidRPr="00F45A4F">
        <w:rPr>
          <w:rFonts w:cs="Times New Roman"/>
        </w:rPr>
        <w:t xml:space="preserve"> </w:t>
      </w:r>
    </w:p>
    <w:p w14:paraId="2844FA51" w14:textId="17C06294" w:rsidR="00D8049E" w:rsidRPr="00F45A4F" w:rsidRDefault="00D8049E" w:rsidP="004631B0">
      <w:pPr>
        <w:spacing w:line="480" w:lineRule="auto"/>
        <w:rPr>
          <w:rFonts w:cs="Times New Roman"/>
        </w:rPr>
      </w:pPr>
      <w:r w:rsidRPr="00F45A4F">
        <w:rPr>
          <w:rFonts w:cs="Times New Roman"/>
        </w:rPr>
        <w:br w:type="page"/>
      </w:r>
    </w:p>
    <w:p w14:paraId="4A927938" w14:textId="70412EAF" w:rsidR="00D8049E" w:rsidRPr="00F45A4F" w:rsidRDefault="00D8049E" w:rsidP="004631B0">
      <w:pPr>
        <w:spacing w:line="480" w:lineRule="auto"/>
        <w:rPr>
          <w:rFonts w:cs="Times New Roman"/>
        </w:rPr>
      </w:pPr>
      <w:r w:rsidRPr="00F45A4F">
        <w:rPr>
          <w:rFonts w:cs="Times New Roman"/>
        </w:rPr>
        <w:br w:type="page"/>
      </w:r>
    </w:p>
    <w:p w14:paraId="0FA8EB82" w14:textId="4CEE407F" w:rsidR="006953A7" w:rsidRPr="00F45A4F" w:rsidRDefault="00C13A9F" w:rsidP="004631B0">
      <w:pPr>
        <w:pStyle w:val="Heading1"/>
        <w:spacing w:line="480" w:lineRule="auto"/>
        <w:rPr>
          <w:rFonts w:cs="Times New Roman"/>
        </w:rPr>
      </w:pPr>
      <w:bookmarkStart w:id="20" w:name="_Toc267661005"/>
      <w:r w:rsidRPr="00F45A4F">
        <w:rPr>
          <w:rFonts w:cs="Times New Roman"/>
        </w:rPr>
        <w:t>INTRODUCTION</w:t>
      </w:r>
      <w:bookmarkEnd w:id="20"/>
    </w:p>
    <w:p w14:paraId="616506DC" w14:textId="77777777" w:rsidR="00D8049E" w:rsidRPr="00F45A4F" w:rsidRDefault="00D8049E" w:rsidP="004631B0">
      <w:pPr>
        <w:pStyle w:val="Heading2"/>
        <w:spacing w:line="480" w:lineRule="auto"/>
      </w:pPr>
      <w:bookmarkStart w:id="21" w:name="_Toc267063315"/>
      <w:bookmarkStart w:id="22" w:name="_Toc267661006"/>
      <w:r w:rsidRPr="00F45A4F">
        <w:t>Motivation</w:t>
      </w:r>
      <w:bookmarkEnd w:id="21"/>
      <w:bookmarkEnd w:id="22"/>
    </w:p>
    <w:p w14:paraId="7BC51B42" w14:textId="77777777" w:rsidR="00D8049E" w:rsidRPr="00F45A4F" w:rsidRDefault="00D8049E" w:rsidP="004631B0">
      <w:pPr>
        <w:spacing w:line="480" w:lineRule="auto"/>
        <w:jc w:val="both"/>
        <w:rPr>
          <w:rFonts w:cs="Times New Roman"/>
        </w:rPr>
      </w:pPr>
      <w:r w:rsidRPr="00F45A4F">
        <w:rPr>
          <w:rFonts w:cs="Times New Roman"/>
        </w:rPr>
        <w:t xml:space="preserve">As the trend nowadays to try making machines more intelligent </w:t>
      </w:r>
      <w:r w:rsidRPr="00F45A4F">
        <w:rPr>
          <w:rFonts w:cs="Times New Roman"/>
        </w:rPr>
        <w:fldChar w:fldCharType="begin"/>
      </w:r>
      <w:r w:rsidRPr="00F45A4F">
        <w:rPr>
          <w:rFonts w:cs="Times New Roman"/>
        </w:rPr>
        <w:instrText xml:space="preserve"> ADDIN EN.CITE &lt;EndNote&gt;&lt;Cite&gt;&lt;Author&gt;Ding&lt;/Author&gt;&lt;Year&gt;2007&lt;/Year&gt;&lt;RecNum&gt;49&lt;/RecNum&gt;&lt;DisplayText&gt;[1]&lt;/DisplayText&gt;&lt;record&gt;&lt;rec-number&gt;49&lt;/rec-number&gt;&lt;foreign-keys&gt;&lt;key app="EN" db-id="ts25ppery0xtwlevwr5vrr0ivsptart9ve22" timestamp="1398345946"&gt;49&lt;/key&gt;&lt;/foreign-keys&gt;&lt;ref-type name="Book Section"&gt;5&lt;/ref-type&gt;&lt;contributors&gt;&lt;authors&gt;&lt;author&gt;Li Ding&lt;/author&gt;&lt;author&gt;Pranam Kolari&lt;/author&gt;&lt;author&gt;Zhongli Ding&lt;/author&gt;&lt;author&gt;Sasikanth Avancha&lt;/author&gt;&lt;/authors&gt;&lt;/contributors&gt;&lt;titles&gt;&lt;title&gt;Using Ontologies in the Semantic Web: A Survey&lt;/title&gt;&lt;secondary-title&gt;Ontologies&lt;/secondary-title&gt;&lt;tertiary-title&gt;Integrated Series in Information Systems&lt;/tertiary-title&gt;&lt;/titles&gt;&lt;pages&gt;79-113&lt;/pages&gt;&lt;volume&gt;14&lt;/volume&gt;&lt;dates&gt;&lt;year&gt;2007&lt;/year&gt;&lt;/dates&gt;&lt;publisher&gt;Springer US&lt;/publisher&gt;&lt;isbn&gt;978-0-387-37022-4&lt;/isbn&gt;&lt;urls&gt;&lt;/urls&gt;&lt;electronic-resource-num&gt;10.1007/978-0-387-37022-4_4&lt;/electronic-resource-num&gt;&lt;/record&gt;&lt;/Cite&gt;&lt;/EndNote&gt;</w:instrText>
      </w:r>
      <w:r w:rsidRPr="00F45A4F">
        <w:rPr>
          <w:rFonts w:cs="Times New Roman"/>
        </w:rPr>
        <w:fldChar w:fldCharType="separate"/>
      </w:r>
      <w:r w:rsidRPr="00F45A4F">
        <w:rPr>
          <w:rFonts w:cs="Times New Roman"/>
          <w:noProof/>
        </w:rPr>
        <w:t>[1]</w:t>
      </w:r>
      <w:r w:rsidRPr="00F45A4F">
        <w:rPr>
          <w:rFonts w:cs="Times New Roman"/>
        </w:rPr>
        <w:fldChar w:fldCharType="end"/>
      </w:r>
      <w:r w:rsidRPr="00F45A4F">
        <w:rPr>
          <w:rFonts w:cs="Times New Roman"/>
        </w:rPr>
        <w:t>, sharing knowledge of information instead of sharing the raw data in the web is becoming more desirable. Thinking computers that are able to able to understand, sharing knowledge and simulate the reasoning process of human would seems an idea from Artificial Intelligent (AI) fiction movie. Semantic web is helping in converting the current web of information into a web of knowledge. It is all about sharing knowledge, which is understandable for machines, on the web. Knowledge of a concept domain is been captured and represented according to our understanding within a file called ontology. Ontologies are considered the main pillar of the semantic web. Computers do not understand information stored on the web such as Extensible Markup Language (XML) and Hypertext Transfer Protocol (HTML). They are just codes to the machines and they display it to users regardless of what knowledge needed. So, Sematic web came along for machines to make sense of retrieved information. Ontologies are used to represent knowledge and make inferences from that knowledge using machines computational capabilities and some reasoning techniques such as description logics.</w:t>
      </w:r>
    </w:p>
    <w:p w14:paraId="53B39E0C" w14:textId="77777777" w:rsidR="00D8049E" w:rsidRPr="00F45A4F" w:rsidRDefault="00D8049E" w:rsidP="004631B0">
      <w:pPr>
        <w:spacing w:line="480" w:lineRule="auto"/>
        <w:jc w:val="both"/>
        <w:rPr>
          <w:rFonts w:cs="Times New Roman"/>
        </w:rPr>
      </w:pPr>
    </w:p>
    <w:p w14:paraId="2CC321EE" w14:textId="77777777" w:rsidR="00D8049E" w:rsidRPr="00F45A4F" w:rsidRDefault="00D8049E" w:rsidP="004631B0">
      <w:pPr>
        <w:spacing w:line="480" w:lineRule="auto"/>
        <w:jc w:val="both"/>
        <w:rPr>
          <w:rFonts w:cs="Times New Roman"/>
        </w:rPr>
      </w:pPr>
      <w:r w:rsidRPr="00F45A4F">
        <w:rPr>
          <w:rFonts w:cs="Times New Roman"/>
        </w:rPr>
        <w:t xml:space="preserve">An intelligent way of representing knowledge needs an intelligent way of browsing and retrieving it. There are a lot of intelligent browsers that is ontology driven user interfaces such as Transparent Access to Multiple Bioinformatics Information Sources (TAMBIS) </w:t>
      </w:r>
      <w:r w:rsidRPr="00F45A4F">
        <w:rPr>
          <w:rFonts w:cs="Times New Roman"/>
        </w:rPr>
        <w:fldChar w:fldCharType="begin"/>
      </w:r>
      <w:r w:rsidRPr="00F45A4F">
        <w:rPr>
          <w:rFonts w:cs="Times New Roman"/>
        </w:rPr>
        <w:instrText xml:space="preserve"> ADDIN EN.CITE &lt;EndNote&gt;&lt;Cite&gt;&lt;Author&gt;Stevens&lt;/Author&gt;&lt;RecNum&gt;44&lt;/RecNum&gt;&lt;DisplayText&gt;[2]&lt;/DisplayText&gt;&lt;record&gt;&lt;rec-number&gt;44&lt;/rec-number&gt;&lt;foreign-keys&gt;&lt;key app="EN" db-id="ts25ppery0xtwlevwr5vrr0ivsptart9ve22" timestamp="1398249360"&gt;44&lt;/key&gt;&lt;/foreign-keys&gt;&lt;ref-type name="Journal Article"&gt;17&lt;/ref-type&gt;&lt;contributors&gt;&lt;authors&gt;&lt;author&gt;Robert Stevens&lt;/author&gt;&lt;author&gt;Patricia Baker&lt;/author&gt;&lt;author&gt;Sean Bechhofer&lt;/author&gt;&lt;author&gt;Gary Ng&lt;/author&gt;&lt;author&gt;Alex Jacoby&lt;/author&gt;&lt;author&gt;Norman W. Paton&lt;/author&gt;&lt;author&gt;Carole A. Goble&lt;/author&gt;&lt;author&gt;Andy Brass&lt;/author&gt;&lt;/authors&gt;&lt;/contributors&gt;&lt;titles&gt;&lt;title&gt;TAMBIS: Transparent Access to Multiple Bioinformatics Information Sources&lt;/title&gt;&lt;secondary-title&gt;IBM System Journal&lt;/secondary-title&gt;&lt;/titles&gt;&lt;periodical&gt;&lt;full-title&gt;IBM System Journal&lt;/full-title&gt;&lt;/periodical&gt;&lt;pages&gt;532-551&lt;/pages&gt;&lt;volume&gt;40&lt;/volume&gt;&lt;number&gt;2&lt;/number&gt;&lt;dates&gt;&lt;pub-dates&gt;&lt;date&gt;2001&lt;/date&gt;&lt;/pub-dates&gt;&lt;/dates&gt;&lt;urls&gt;&lt;/urls&gt;&lt;/record&gt;&lt;/Cite&gt;&lt;/EndNote&gt;</w:instrText>
      </w:r>
      <w:r w:rsidRPr="00F45A4F">
        <w:rPr>
          <w:rFonts w:cs="Times New Roman"/>
        </w:rPr>
        <w:fldChar w:fldCharType="separate"/>
      </w:r>
      <w:r w:rsidRPr="00F45A4F">
        <w:rPr>
          <w:rFonts w:cs="Times New Roman"/>
          <w:noProof/>
        </w:rPr>
        <w:t>[2]</w:t>
      </w:r>
      <w:r w:rsidRPr="00F45A4F">
        <w:rPr>
          <w:rFonts w:cs="Times New Roman"/>
        </w:rPr>
        <w:fldChar w:fldCharType="end"/>
      </w:r>
      <w:r w:rsidRPr="00F45A4F">
        <w:rPr>
          <w:rFonts w:cs="Times New Roman"/>
        </w:rPr>
        <w:t xml:space="preserve">, Semantic Webs and AgentS in Integrated Economies (SEWASIE) </w:t>
      </w:r>
      <w:r w:rsidRPr="00F45A4F">
        <w:rPr>
          <w:rFonts w:cs="Times New Roman"/>
        </w:rPr>
        <w:fldChar w:fldCharType="begin"/>
      </w:r>
      <w:r w:rsidRPr="00F45A4F">
        <w:rPr>
          <w:rFonts w:cs="Times New Roman"/>
        </w:rPr>
        <w:instrText xml:space="preserve"> ADDIN EN.CITE &lt;EndNote&gt;&lt;Cite&gt;&lt;Author&gt;Catarci&lt;/Author&gt;&lt;Year&gt;2004&lt;/Year&gt;&lt;RecNum&gt;38&lt;/RecNum&gt;&lt;DisplayText&gt;[3]&lt;/DisplayText&gt;&lt;record&gt;&lt;rec-number&gt;38&lt;/rec-number&gt;&lt;foreign-keys&gt;&lt;key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Pr="00F45A4F">
        <w:rPr>
          <w:rFonts w:cs="Times New Roman"/>
        </w:rPr>
        <w:fldChar w:fldCharType="separate"/>
      </w:r>
      <w:r w:rsidRPr="00F45A4F">
        <w:rPr>
          <w:rFonts w:cs="Times New Roman"/>
          <w:noProof/>
        </w:rPr>
        <w:t>[3]</w:t>
      </w:r>
      <w:r w:rsidRPr="00F45A4F">
        <w:rPr>
          <w:rFonts w:cs="Times New Roman"/>
        </w:rPr>
        <w:fldChar w:fldCharType="end"/>
      </w:r>
      <w:r w:rsidRPr="00F45A4F">
        <w:rPr>
          <w:rFonts w:cs="Times New Roman"/>
        </w:rPr>
        <w:t xml:space="preserve">, and the Manchester Pizza Finder </w:t>
      </w:r>
      <w:r w:rsidRPr="00F45A4F">
        <w:rPr>
          <w:rFonts w:cs="Times New Roman"/>
        </w:rPr>
        <w:fldChar w:fldCharType="begin"/>
      </w:r>
      <w:r w:rsidRPr="00F45A4F">
        <w:rPr>
          <w:rFonts w:cs="Times New Roman"/>
        </w:rPr>
        <w:instrText xml:space="preserve"> ADDIN EN.CITE &lt;EndNote&gt;&lt;Cite&gt;&lt;Author&gt;Horridge&lt;/Author&gt;&lt;RecNum&gt;50&lt;/RecNum&gt;&lt;DisplayText&gt;[4]&lt;/DisplayText&gt;&lt;record&gt;&lt;rec-number&gt;50&lt;/rec-number&gt;&lt;foreign-keys&gt;&lt;key app="EN" db-id="ts25ppery0xtwlevwr5vrr0ivsptart9ve22" timestamp="1398372780"&gt;50&lt;/key&gt;&lt;/foreign-keys&gt;&lt;ref-type name="Computer Program"&gt;9&lt;/ref-type&gt;&lt;contributors&gt;&lt;authors&gt;&lt;author&gt;Matthew Horridge&lt;/author&gt;&lt;/authors&gt;&lt;/contributors&gt;&lt;titles&gt;&lt;title&gt;The Manchester Pizza Finder&lt;/title&gt;&lt;/titles&gt;&lt;dates&gt;&lt;/dates&gt;&lt;pub-location&gt;University of Manchester&lt;/pub-location&gt;&lt;urls&gt;&lt;related-urls&gt;&lt;url&gt;http://owl.cs.manchester.ac.uk/research/co-ode/pizza-finder/&lt;/url&gt;&lt;/related-urls&gt;&lt;/urls&gt;&lt;access-date&gt;March 5, 2014&lt;/access-date&gt;&lt;/record&gt;&lt;/Cite&gt;&lt;/EndNote&gt;</w:instrText>
      </w:r>
      <w:r w:rsidRPr="00F45A4F">
        <w:rPr>
          <w:rFonts w:cs="Times New Roman"/>
        </w:rPr>
        <w:fldChar w:fldCharType="separate"/>
      </w:r>
      <w:r w:rsidRPr="00F45A4F">
        <w:rPr>
          <w:rFonts w:cs="Times New Roman"/>
          <w:noProof/>
        </w:rPr>
        <w:t>[4]</w:t>
      </w:r>
      <w:r w:rsidRPr="00F45A4F">
        <w:rPr>
          <w:rFonts w:cs="Times New Roman"/>
        </w:rPr>
        <w:fldChar w:fldCharType="end"/>
      </w:r>
      <w:r w:rsidRPr="00F45A4F">
        <w:rPr>
          <w:rFonts w:cs="Times New Roman"/>
        </w:rPr>
        <w:t xml:space="preserve">. Browsing and constructing queries through such user interfaces would be easy and it will save time, due to the fact that the UI acts as an interactive manual. It eases the process of constructing the intended query since the process itself is guided be the UI. In addition, it saves the user time by displaying only what is the system intended to do. The user does not need to have previous knowledge about the domain, because the explicit display of the options of constructing a query. Ideas like manuals and the help menu in the menu bar of a UI would seem absolute comparing to the self-guided UI. Additional technique to make the UI smart is to user faceted browsing. The idea behind faceted browsing is to personalize the search and get more specific results by suggesting some filters. Faceted browsing is very related to ontology driven UI since both provide some information about the query while been constructed </w:t>
      </w:r>
      <w:r w:rsidRPr="00F45A4F">
        <w:rPr>
          <w:rFonts w:cs="Times New Roman"/>
        </w:rPr>
        <w:fldChar w:fldCharType="begin"/>
      </w:r>
      <w:r w:rsidRPr="00F45A4F">
        <w:rPr>
          <w:rFonts w:cs="Times New Roman"/>
        </w:rPr>
        <w:instrText xml:space="preserve"> ADDIN EN.CITE &lt;EndNote&gt;&lt;Cite&gt;&lt;Author&gt;Bechhofer&lt;/Author&gt;&lt;Year&gt;2009&lt;/Year&gt;&lt;RecNum&gt;35&lt;/RecNum&gt;&lt;DisplayText&gt;[5]&lt;/DisplayText&gt;&lt;record&gt;&lt;rec-number&gt;35&lt;/rec-number&gt;&lt;foreign-keys&gt;&lt;key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Pr="00F45A4F">
        <w:rPr>
          <w:rFonts w:cs="Times New Roman"/>
        </w:rPr>
        <w:fldChar w:fldCharType="separate"/>
      </w:r>
      <w:r w:rsidRPr="00F45A4F">
        <w:rPr>
          <w:rFonts w:cs="Times New Roman"/>
          <w:noProof/>
        </w:rPr>
        <w:t>[5]</w:t>
      </w:r>
      <w:r w:rsidRPr="00F45A4F">
        <w:rPr>
          <w:rFonts w:cs="Times New Roman"/>
        </w:rPr>
        <w:fldChar w:fldCharType="end"/>
      </w:r>
      <w:r w:rsidRPr="00F45A4F">
        <w:rPr>
          <w:rFonts w:cs="Times New Roman"/>
        </w:rPr>
        <w:t>.</w:t>
      </w:r>
    </w:p>
    <w:p w14:paraId="54F96CB2" w14:textId="77777777" w:rsidR="00D8049E" w:rsidRPr="00F45A4F" w:rsidRDefault="00D8049E" w:rsidP="004631B0">
      <w:pPr>
        <w:spacing w:line="480" w:lineRule="auto"/>
        <w:jc w:val="both"/>
        <w:rPr>
          <w:rFonts w:cs="Times New Roman"/>
        </w:rPr>
      </w:pPr>
    </w:p>
    <w:p w14:paraId="7FCBBC35" w14:textId="77777777" w:rsidR="00D8049E" w:rsidRPr="00F45A4F" w:rsidRDefault="00D8049E" w:rsidP="004631B0">
      <w:pPr>
        <w:spacing w:line="480" w:lineRule="auto"/>
        <w:jc w:val="both"/>
        <w:rPr>
          <w:rFonts w:cs="Times New Roman"/>
        </w:rPr>
      </w:pPr>
      <w:r w:rsidRPr="00F45A4F">
        <w:rPr>
          <w:rFonts w:cs="Times New Roman"/>
        </w:rPr>
        <w:t>There are some systems, that are ontology driven UI, exist such as TAMBIS and SEWASIE. TAMBIS is a system that gather and analysis bioinformatics information from different sources through one interactive UI. While SEWASIE meant to access multiple sources of data and help user through out constructing the exact needed query.</w:t>
      </w:r>
    </w:p>
    <w:p w14:paraId="46002B66" w14:textId="77777777" w:rsidR="00D8049E" w:rsidRPr="00F45A4F" w:rsidRDefault="00D8049E" w:rsidP="004631B0">
      <w:pPr>
        <w:spacing w:line="480" w:lineRule="auto"/>
        <w:jc w:val="both"/>
        <w:rPr>
          <w:rFonts w:cs="Times New Roman"/>
        </w:rPr>
      </w:pPr>
    </w:p>
    <w:p w14:paraId="0F8DC27F" w14:textId="77777777" w:rsidR="00D8049E" w:rsidRPr="00F45A4F" w:rsidRDefault="00D8049E" w:rsidP="004631B0">
      <w:pPr>
        <w:spacing w:line="480" w:lineRule="auto"/>
        <w:jc w:val="both"/>
        <w:rPr>
          <w:rFonts w:cs="Times New Roman"/>
        </w:rPr>
      </w:pPr>
      <w:r w:rsidRPr="00F45A4F">
        <w:rPr>
          <w:rFonts w:cs="Times New Roman"/>
        </w:rPr>
        <w:t>The idea of ontology driven UI is not new. In this project, will try to build an application on the top of existing tool (the Manchester Pizza Finder) with new functionalities and enhancements. The new tool is called the Manchester Sushi Finder; since it is build mainly for sushi ontology that was previously developed by Ontology Engineering course unit. This does not mean the tool will run only sushi ontology, but it can run ontologies with similar structure, concept domain and have specific configurations.</w:t>
      </w:r>
    </w:p>
    <w:p w14:paraId="5E6412FC" w14:textId="77777777" w:rsidR="00D46ED3" w:rsidRPr="00F45A4F" w:rsidRDefault="00D46ED3" w:rsidP="004631B0">
      <w:pPr>
        <w:pStyle w:val="Heading2"/>
        <w:spacing w:line="480" w:lineRule="auto"/>
      </w:pPr>
      <w:bookmarkStart w:id="23" w:name="_Toc267063316"/>
      <w:bookmarkStart w:id="24" w:name="_Toc267661007"/>
      <w:r w:rsidRPr="00F45A4F">
        <w:t>Aims</w:t>
      </w:r>
      <w:bookmarkEnd w:id="23"/>
      <w:bookmarkEnd w:id="24"/>
    </w:p>
    <w:p w14:paraId="40393C11" w14:textId="77777777" w:rsidR="00D46ED3" w:rsidRPr="00F45A4F" w:rsidRDefault="00D46ED3" w:rsidP="004631B0">
      <w:pPr>
        <w:spacing w:line="480" w:lineRule="auto"/>
        <w:jc w:val="both"/>
        <w:rPr>
          <w:rFonts w:cs="Times New Roman"/>
        </w:rPr>
      </w:pPr>
      <w:r w:rsidRPr="00F45A4F">
        <w:rPr>
          <w:rFonts w:cs="Times New Roman"/>
        </w:rPr>
        <w:t xml:space="preserve">The aim of this project is to investigate and demonstrate the benefits of using OWL ontologies and OWL API within ontology driven UI application as shown in the project page </w:t>
      </w:r>
      <w:r w:rsidRPr="00F45A4F">
        <w:rPr>
          <w:rFonts w:cs="Times New Roman"/>
        </w:rPr>
        <w:fldChar w:fldCharType="begin"/>
      </w:r>
      <w:r w:rsidRPr="00F45A4F">
        <w:rPr>
          <w:rFonts w:cs="Times New Roman"/>
        </w:rPr>
        <w:instrText xml:space="preserve"> ADDIN EN.CITE &lt;EndNote&gt;&lt;Cite&gt;&lt;Author&gt;Bechhofer&lt;/Author&gt;&lt;Year&gt;2014&lt;/Year&gt;&lt;RecNum&gt;51&lt;/RecNum&gt;&lt;DisplayText&gt;[6]&lt;/DisplayText&gt;&lt;record&gt;&lt;rec-number&gt;51&lt;/rec-number&gt;&lt;foreign-keys&gt;&lt;key app="EN" db-id="ts25ppery0xtwlevwr5vrr0ivsptart9ve22" timestamp="1398372990"&gt;51&lt;/key&gt;&lt;/foreign-keys&gt;&lt;ref-type name="Web Page"&gt;12&lt;/ref-type&gt;&lt;contributors&gt;&lt;authors&gt;&lt;author&gt;Sean Bechhofer&lt;/author&gt;&lt;/authors&gt;&lt;/contributors&gt;&lt;titles&gt;&lt;title&gt;The Manchester Sushi Finder - Project Page&lt;/title&gt;&lt;/titles&gt;&lt;volume&gt;2014&lt;/volume&gt;&lt;number&gt;March 5, 2014&lt;/number&gt;&lt;dates&gt;&lt;year&gt;2014&lt;/year&gt;&lt;/dates&gt;&lt;urls&gt;&lt;related-urls&gt;&lt;url&gt;http://studentnet.cs.manchester.ac.uk/pgt/2013/COMP60990/project/projectbookdetails.php?projectid=20889&lt;/url&gt;&lt;/related-urls&gt;&lt;/urls&gt;&lt;/record&gt;&lt;/Cite&gt;&lt;/EndNote&gt;</w:instrText>
      </w:r>
      <w:r w:rsidRPr="00F45A4F">
        <w:rPr>
          <w:rFonts w:cs="Times New Roman"/>
        </w:rPr>
        <w:fldChar w:fldCharType="separate"/>
      </w:r>
      <w:r w:rsidRPr="00F45A4F">
        <w:rPr>
          <w:rFonts w:cs="Times New Roman"/>
          <w:noProof/>
        </w:rPr>
        <w:t>[6]</w:t>
      </w:r>
      <w:r w:rsidRPr="00F45A4F">
        <w:rPr>
          <w:rFonts w:cs="Times New Roman"/>
        </w:rPr>
        <w:fldChar w:fldCharType="end"/>
      </w:r>
      <w:r w:rsidRPr="00F45A4F">
        <w:rPr>
          <w:rFonts w:cs="Times New Roman"/>
        </w:rPr>
        <w:t>. As well as, making the process of checking and testing ontology easier for students by uploading their ontologies, this will be shown by implementing a configurable and flexible UI. So that most of the configurations will lay in the ontology file, and the UI could browse other ontologies that contain some specific configurations as annotations. The application is called the Manchester Sushi Finder, where a user can construct queries to search for sushi based on included and excluded ingredients defined in conceptual model represented in ontology file.</w:t>
      </w:r>
    </w:p>
    <w:p w14:paraId="6CB9DE2D" w14:textId="77777777" w:rsidR="00D8049E" w:rsidRPr="00F45A4F" w:rsidRDefault="00D8049E" w:rsidP="004631B0">
      <w:pPr>
        <w:spacing w:line="480" w:lineRule="auto"/>
        <w:rPr>
          <w:rFonts w:cs="Times New Roman"/>
        </w:rPr>
      </w:pPr>
    </w:p>
    <w:p w14:paraId="02938F3B" w14:textId="77777777" w:rsidR="00D46ED3" w:rsidRPr="00F45A4F" w:rsidRDefault="00D46ED3" w:rsidP="00DE676A">
      <w:pPr>
        <w:pStyle w:val="Heading2"/>
        <w:spacing w:line="480" w:lineRule="auto"/>
      </w:pPr>
      <w:bookmarkStart w:id="25" w:name="_Toc267063317"/>
      <w:bookmarkStart w:id="26" w:name="_Toc267661008"/>
      <w:r w:rsidRPr="00F45A4F">
        <w:t>Objectives</w:t>
      </w:r>
      <w:bookmarkEnd w:id="25"/>
      <w:bookmarkEnd w:id="26"/>
    </w:p>
    <w:p w14:paraId="71EA77C3" w14:textId="77777777" w:rsidR="00D46ED3" w:rsidRPr="00F45A4F" w:rsidRDefault="00D46ED3" w:rsidP="004631B0">
      <w:pPr>
        <w:spacing w:line="480" w:lineRule="auto"/>
        <w:jc w:val="both"/>
        <w:rPr>
          <w:rFonts w:cs="Times New Roman"/>
        </w:rPr>
      </w:pPr>
      <w:r w:rsidRPr="00F45A4F">
        <w:rPr>
          <w:rFonts w:cs="Times New Roman"/>
        </w:rPr>
        <w:t>To achieve the aim of the project, the aim is divided into several of objectives. These objectives are:</w:t>
      </w:r>
    </w:p>
    <w:p w14:paraId="4B016FEC" w14:textId="77777777" w:rsidR="00D46ED3" w:rsidRPr="00F45A4F" w:rsidRDefault="00D46ED3" w:rsidP="004631B0">
      <w:pPr>
        <w:pStyle w:val="ListParagraph"/>
        <w:numPr>
          <w:ilvl w:val="0"/>
          <w:numId w:val="3"/>
        </w:numPr>
        <w:spacing w:line="480" w:lineRule="auto"/>
        <w:jc w:val="both"/>
        <w:rPr>
          <w:rFonts w:cs="Times New Roman"/>
        </w:rPr>
      </w:pPr>
      <w:r w:rsidRPr="00F45A4F">
        <w:rPr>
          <w:rFonts w:cs="Times New Roman"/>
        </w:rPr>
        <w:t>Gather project requirements.</w:t>
      </w:r>
    </w:p>
    <w:p w14:paraId="112F99DD" w14:textId="77777777" w:rsidR="00D46ED3" w:rsidRPr="00F45A4F" w:rsidRDefault="00D46ED3" w:rsidP="004631B0">
      <w:pPr>
        <w:pStyle w:val="ListParagraph"/>
        <w:numPr>
          <w:ilvl w:val="0"/>
          <w:numId w:val="3"/>
        </w:numPr>
        <w:spacing w:line="480" w:lineRule="auto"/>
        <w:jc w:val="both"/>
        <w:rPr>
          <w:rFonts w:cs="Times New Roman"/>
        </w:rPr>
      </w:pPr>
      <w:r w:rsidRPr="00F45A4F">
        <w:rPr>
          <w:rFonts w:cs="Times New Roman"/>
        </w:rPr>
        <w:t>Increase the reusability of the UI by making it configurable to suite content of other conceptual models.</w:t>
      </w:r>
    </w:p>
    <w:p w14:paraId="6A2E60B1" w14:textId="77777777" w:rsidR="00D46ED3" w:rsidRPr="00F45A4F" w:rsidRDefault="00D46ED3" w:rsidP="004631B0">
      <w:pPr>
        <w:pStyle w:val="ListParagraph"/>
        <w:numPr>
          <w:ilvl w:val="0"/>
          <w:numId w:val="3"/>
        </w:numPr>
        <w:spacing w:line="480" w:lineRule="auto"/>
        <w:jc w:val="both"/>
        <w:rPr>
          <w:rFonts w:cs="Times New Roman"/>
        </w:rPr>
      </w:pPr>
      <w:r w:rsidRPr="00F45A4F">
        <w:rPr>
          <w:rFonts w:cs="Times New Roman"/>
        </w:rPr>
        <w:t>Increase the usability of the UI by showing the languages available in the ontology with their percentage and switch between them.</w:t>
      </w:r>
    </w:p>
    <w:p w14:paraId="104042FE" w14:textId="77777777" w:rsidR="00D46ED3" w:rsidRPr="00F45A4F" w:rsidRDefault="00D46ED3" w:rsidP="004631B0">
      <w:pPr>
        <w:pStyle w:val="ListParagraph"/>
        <w:numPr>
          <w:ilvl w:val="0"/>
          <w:numId w:val="3"/>
        </w:numPr>
        <w:spacing w:line="480" w:lineRule="auto"/>
        <w:jc w:val="both"/>
        <w:rPr>
          <w:rFonts w:cs="Times New Roman"/>
        </w:rPr>
      </w:pPr>
      <w:r w:rsidRPr="00F45A4F">
        <w:rPr>
          <w:rFonts w:cs="Times New Roman"/>
        </w:rPr>
        <w:t>Increase the accessibility of the system by applying filters on the content of the conceptual model or/and on the result of the search query. By introducing the notion of filters and facets search to access more specific information.</w:t>
      </w:r>
    </w:p>
    <w:p w14:paraId="0C56B1D7" w14:textId="77777777" w:rsidR="00D46ED3" w:rsidRPr="00F45A4F" w:rsidRDefault="00D46ED3" w:rsidP="004631B0">
      <w:pPr>
        <w:pStyle w:val="ListParagraph"/>
        <w:numPr>
          <w:ilvl w:val="0"/>
          <w:numId w:val="3"/>
        </w:numPr>
        <w:spacing w:line="480" w:lineRule="auto"/>
        <w:jc w:val="both"/>
        <w:rPr>
          <w:rFonts w:cs="Times New Roman"/>
        </w:rPr>
      </w:pPr>
      <w:r w:rsidRPr="00F45A4F">
        <w:rPr>
          <w:rFonts w:cs="Times New Roman"/>
        </w:rPr>
        <w:t>Increase the accuracy of the system, so users can only construct valid queries and they get the intended results. Making the UI driven by ontology and using the faceted browsing along with will increase the accuracy of what needed to be queried.</w:t>
      </w:r>
    </w:p>
    <w:p w14:paraId="74F134FB" w14:textId="77777777" w:rsidR="00D46ED3" w:rsidRPr="00F45A4F" w:rsidRDefault="00D46ED3" w:rsidP="004631B0">
      <w:pPr>
        <w:pStyle w:val="ListParagraph"/>
        <w:numPr>
          <w:ilvl w:val="0"/>
          <w:numId w:val="3"/>
        </w:numPr>
        <w:spacing w:line="480" w:lineRule="auto"/>
        <w:jc w:val="both"/>
        <w:rPr>
          <w:rFonts w:cs="Times New Roman"/>
        </w:rPr>
      </w:pPr>
      <w:r w:rsidRPr="00F45A4F">
        <w:rPr>
          <w:rFonts w:cs="Times New Roman"/>
        </w:rPr>
        <w:t>Provide more flexible system by saving most of the configurations as annotations within the ontology itself.</w:t>
      </w:r>
    </w:p>
    <w:p w14:paraId="648A8402" w14:textId="77777777" w:rsidR="00D46ED3" w:rsidRPr="00F45A4F" w:rsidRDefault="00D46ED3" w:rsidP="004631B0">
      <w:pPr>
        <w:pStyle w:val="ListParagraph"/>
        <w:numPr>
          <w:ilvl w:val="0"/>
          <w:numId w:val="3"/>
        </w:numPr>
        <w:spacing w:line="480" w:lineRule="auto"/>
        <w:jc w:val="both"/>
        <w:rPr>
          <w:rFonts w:cs="Times New Roman"/>
        </w:rPr>
      </w:pPr>
      <w:r w:rsidRPr="00F45A4F">
        <w:rPr>
          <w:rFonts w:cs="Times New Roman"/>
        </w:rPr>
        <w:t>Represent the constant of the conceptual model with different views such as tree, and list. Users have more one option to view the content of the model.</w:t>
      </w:r>
    </w:p>
    <w:p w14:paraId="078BE623" w14:textId="77777777" w:rsidR="008B03EC" w:rsidRPr="00F45A4F" w:rsidRDefault="008B03EC" w:rsidP="004631B0">
      <w:pPr>
        <w:pStyle w:val="Heading2"/>
        <w:spacing w:line="480" w:lineRule="auto"/>
      </w:pPr>
      <w:bookmarkStart w:id="27" w:name="_Toc267063318"/>
      <w:bookmarkStart w:id="28" w:name="_Toc267661009"/>
      <w:r w:rsidRPr="00F45A4F">
        <w:t>Contributions of this Project</w:t>
      </w:r>
      <w:bookmarkEnd w:id="27"/>
      <w:bookmarkEnd w:id="28"/>
    </w:p>
    <w:p w14:paraId="0992BB09" w14:textId="77777777" w:rsidR="00B54257" w:rsidRDefault="00B54257" w:rsidP="00B54257">
      <w:pPr>
        <w:spacing w:line="480" w:lineRule="auto"/>
        <w:jc w:val="both"/>
        <w:rPr>
          <w:rFonts w:cs="Times New Roman"/>
        </w:rPr>
      </w:pPr>
      <w:r>
        <w:rPr>
          <w:rFonts w:cs="Times New Roman"/>
        </w:rPr>
        <w:t xml:space="preserve">This project was undertaken to enhance and add more functionalities to an exiting tool (The Manchester Pizza Finder), which allow users to browse pizza toppings and construct queries to get certain kind of pizza. During constructing query, user chooses included and excluded toppings. As a result, pizza that matches specified criteria will be shown in the result window. This tool can run only one static pizza ontology. </w:t>
      </w:r>
    </w:p>
    <w:p w14:paraId="5D1E0EC7" w14:textId="77777777" w:rsidR="00B54257" w:rsidRDefault="00B54257" w:rsidP="00B54257">
      <w:pPr>
        <w:spacing w:line="480" w:lineRule="auto"/>
        <w:jc w:val="both"/>
        <w:rPr>
          <w:rFonts w:cs="Times New Roman"/>
        </w:rPr>
      </w:pPr>
    </w:p>
    <w:p w14:paraId="6529BF35" w14:textId="77777777" w:rsidR="00B54257" w:rsidRDefault="00B54257" w:rsidP="00B54257">
      <w:pPr>
        <w:spacing w:line="480" w:lineRule="auto"/>
        <w:jc w:val="both"/>
        <w:rPr>
          <w:rFonts w:cs="Times New Roman"/>
        </w:rPr>
      </w:pPr>
      <w:r>
        <w:rPr>
          <w:rFonts w:cs="Times New Roman"/>
        </w:rPr>
        <w:t>The new tool (The Manchester Sushi Finder) can run ontologies with specific annotations in them as configurations. The new tool can browse the ingredients of any food domain associated with certain annotation properties. The tool has the ability to upload different ontologies during the runtime. Filters decided in the ontology file as annotation and displayed in the tool if they are exist. The tool has the ability to show facets if they were specified in the ontology to be applied on the result. Furthermore, it provides different views (tree view and list view) of the ingredient to ease the process of browsing. It would show languages if the ontology is labeled with different languages and would show also the percentage of the languages according to the ontology.</w:t>
      </w:r>
    </w:p>
    <w:p w14:paraId="0D994912" w14:textId="77777777" w:rsidR="00B54257" w:rsidRDefault="00B54257" w:rsidP="00B54257">
      <w:pPr>
        <w:spacing w:line="480" w:lineRule="auto"/>
        <w:jc w:val="both"/>
        <w:rPr>
          <w:rFonts w:cs="Times New Roman"/>
        </w:rPr>
      </w:pPr>
    </w:p>
    <w:p w14:paraId="4C94F1D5" w14:textId="77777777" w:rsidR="00B54257" w:rsidRDefault="00B54257" w:rsidP="00B54257">
      <w:pPr>
        <w:spacing w:line="480" w:lineRule="auto"/>
        <w:jc w:val="both"/>
        <w:rPr>
          <w:rFonts w:cs="Times New Roman"/>
        </w:rPr>
      </w:pPr>
      <w:r>
        <w:rPr>
          <w:rFonts w:cs="Times New Roman"/>
        </w:rPr>
        <w:t>As part of ontology engineering course unit to develop food domain ontology to demonstrate for student the use and benefit of OWL, this tool would ease the process of check ontologies and might help them to understand the concept faster. Students can see their ontologies running using the tool and can see where are they going to clearly. The tool use annotations heavily, in order for the mentioned functionalities to be working. Finding some limitation in OWL annotation techniques may contribute in considering a fix in newer version of OWL in the future.</w:t>
      </w:r>
    </w:p>
    <w:p w14:paraId="18F177F4" w14:textId="77777777" w:rsidR="00D46ED3" w:rsidRPr="00F45A4F" w:rsidRDefault="00D46ED3" w:rsidP="004631B0">
      <w:pPr>
        <w:spacing w:line="480" w:lineRule="auto"/>
        <w:rPr>
          <w:rFonts w:cs="Times New Roman"/>
        </w:rPr>
      </w:pPr>
    </w:p>
    <w:p w14:paraId="3EDA0A40" w14:textId="77777777" w:rsidR="008B03EC" w:rsidRDefault="008B03EC" w:rsidP="004631B0">
      <w:pPr>
        <w:pStyle w:val="Heading2"/>
        <w:spacing w:line="480" w:lineRule="auto"/>
      </w:pPr>
      <w:bookmarkStart w:id="29" w:name="_Toc267063319"/>
      <w:bookmarkStart w:id="30" w:name="_Toc267661010"/>
      <w:r w:rsidRPr="00F45A4F">
        <w:t>Structure of the Dissertation</w:t>
      </w:r>
      <w:bookmarkEnd w:id="29"/>
      <w:bookmarkEnd w:id="30"/>
    </w:p>
    <w:p w14:paraId="05AA6A8B" w14:textId="75C614E9" w:rsidR="00EE4BCF" w:rsidRPr="00EE4BCF" w:rsidRDefault="00EE4BCF" w:rsidP="0096505F">
      <w:pPr>
        <w:pStyle w:val="Heading2"/>
        <w:spacing w:line="480" w:lineRule="auto"/>
      </w:pPr>
      <w:bookmarkStart w:id="31" w:name="_Toc267661011"/>
      <w:r>
        <w:t>Conclusion</w:t>
      </w:r>
      <w:bookmarkEnd w:id="31"/>
    </w:p>
    <w:p w14:paraId="1D087C26" w14:textId="77635693" w:rsidR="001918E3" w:rsidRPr="00F45A4F" w:rsidRDefault="001918E3" w:rsidP="004631B0">
      <w:pPr>
        <w:spacing w:line="480" w:lineRule="auto"/>
        <w:rPr>
          <w:rFonts w:cs="Times New Roman"/>
        </w:rPr>
      </w:pPr>
      <w:r w:rsidRPr="00F45A4F">
        <w:rPr>
          <w:rFonts w:cs="Times New Roman"/>
        </w:rPr>
        <w:br w:type="page"/>
      </w:r>
    </w:p>
    <w:p w14:paraId="38FD4229" w14:textId="3B9B10A2" w:rsidR="008B03EC" w:rsidRPr="00DC4688" w:rsidRDefault="007A5605" w:rsidP="00D02DBF">
      <w:pPr>
        <w:pStyle w:val="Heading1"/>
        <w:spacing w:line="480" w:lineRule="auto"/>
        <w:rPr>
          <w:rFonts w:cs="Times New Roman"/>
        </w:rPr>
      </w:pPr>
      <w:bookmarkStart w:id="32" w:name="_Toc267661012"/>
      <w:r>
        <w:rPr>
          <w:rFonts w:cs="Times New Roman"/>
        </w:rPr>
        <w:t>BACKGROUND</w:t>
      </w:r>
      <w:bookmarkEnd w:id="32"/>
    </w:p>
    <w:p w14:paraId="02DD478A" w14:textId="698F704B" w:rsidR="00DC4688" w:rsidRDefault="007A5605" w:rsidP="00D02DBF">
      <w:pPr>
        <w:pStyle w:val="Heading2"/>
        <w:spacing w:line="480" w:lineRule="auto"/>
      </w:pPr>
      <w:bookmarkStart w:id="33" w:name="_Toc267661013"/>
      <w:r w:rsidRPr="003E4D04">
        <w:t>OWL</w:t>
      </w:r>
      <w:bookmarkEnd w:id="33"/>
    </w:p>
    <w:p w14:paraId="67BB0A03" w14:textId="77777777" w:rsidR="00D02DBF" w:rsidRDefault="00D02DBF" w:rsidP="00D02DBF">
      <w:pPr>
        <w:spacing w:line="480" w:lineRule="auto"/>
        <w:jc w:val="both"/>
        <w:rPr>
          <w:rFonts w:cs="Times New Roman"/>
        </w:rPr>
      </w:pPr>
      <w:r w:rsidRPr="00A26F7F">
        <w:rPr>
          <w:rFonts w:cs="Times New Roman"/>
        </w:rPr>
        <w:t>OWL is a semantic web language</w:t>
      </w:r>
      <w:r>
        <w:rPr>
          <w:rFonts w:cs="Times New Roman"/>
        </w:rPr>
        <w:t xml:space="preserve"> that </w:t>
      </w:r>
      <w:r w:rsidRPr="00A26F7F">
        <w:rPr>
          <w:rFonts w:cs="Times New Roman"/>
        </w:rPr>
        <w:t>represent</w:t>
      </w:r>
      <w:r>
        <w:rPr>
          <w:rFonts w:cs="Times New Roman"/>
        </w:rPr>
        <w:t>s</w:t>
      </w:r>
      <w:r w:rsidRPr="00A26F7F">
        <w:rPr>
          <w:rFonts w:cs="Times New Roman"/>
        </w:rPr>
        <w:t xml:space="preserve"> things about the world, group of things,</w:t>
      </w:r>
      <w:r>
        <w:rPr>
          <w:rFonts w:cs="Times New Roman"/>
        </w:rPr>
        <w:t xml:space="preserve"> and the relations between them </w:t>
      </w:r>
      <w:r w:rsidRPr="00A26F7F">
        <w:rPr>
          <w:rFonts w:cs="Times New Roman"/>
        </w:rPr>
        <w:fldChar w:fldCharType="begin"/>
      </w:r>
      <w:r>
        <w:rPr>
          <w:rFonts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cs="Times New Roman"/>
        </w:rPr>
        <w:fldChar w:fldCharType="separate"/>
      </w:r>
      <w:r>
        <w:rPr>
          <w:rFonts w:cs="Times New Roman"/>
          <w:noProof/>
        </w:rPr>
        <w:t>[7]</w:t>
      </w:r>
      <w:r w:rsidRPr="00A26F7F">
        <w:rPr>
          <w:rFonts w:cs="Times New Roman"/>
        </w:rPr>
        <w:fldChar w:fldCharType="end"/>
      </w:r>
      <w:r w:rsidRPr="00A26F7F">
        <w:rPr>
          <w:rFonts w:cs="Times New Roman"/>
        </w:rPr>
        <w:t xml:space="preserve">. It is a way to represent knowledge such that it is a representation of the world and our knowledge of it and it is accessible to programs and can be used </w:t>
      </w:r>
      <w:r w:rsidRPr="00A26F7F">
        <w:rPr>
          <w:rFonts w:cs="Times New Roman"/>
        </w:rPr>
        <w:fldChar w:fldCharType="begin"/>
      </w:r>
      <w:r>
        <w:rPr>
          <w:rFonts w:cs="Times New Roman"/>
        </w:rPr>
        <w:instrText xml:space="preserve"> ADDIN EN.CITE &lt;EndNote&gt;&lt;Cite&gt;&lt;Author&gt;Davis&lt;/Author&gt;&lt;Year&gt;1993&lt;/Year&gt;&lt;RecNum&gt;39&lt;/RecNum&gt;&lt;DisplayText&gt;[8]&lt;/DisplayText&gt;&lt;record&gt;&lt;rec-number&gt;39&lt;/rec-number&gt;&lt;foreign-keys&gt;&lt;key app="EN" db-id="ts25ppery0xtwlevwr5vrr0ivsptart9ve22" timestamp="1398249360"&gt;39&lt;/key&gt;&lt;/foreign-keys&gt;&lt;ref-type name="Magazine Article"&gt;19&lt;/ref-type&gt;&lt;contributors&gt;&lt;authors&gt;&lt;author&gt;Randall Davis&lt;/author&gt;&lt;author&gt;Howard Shrobe&lt;/author&gt;&lt;author&gt;Peter Szolovits&lt;/author&gt;&lt;/authors&gt;&lt;/contributors&gt;&lt;titles&gt;&lt;title&gt;What is a Knowledge Representation?&lt;/title&gt;&lt;secondary-title&gt;AI Magazine&lt;/secondary-title&gt;&lt;/titles&gt;&lt;pages&gt;17-33&lt;/pages&gt;&lt;dates&gt;&lt;year&gt;1993&lt;/year&gt;&lt;/dates&gt;&lt;urls&gt;&lt;/urls&gt;&lt;/record&gt;&lt;/Cite&gt;&lt;/EndNote&gt;</w:instrText>
      </w:r>
      <w:r w:rsidRPr="00A26F7F">
        <w:rPr>
          <w:rFonts w:cs="Times New Roman"/>
        </w:rPr>
        <w:fldChar w:fldCharType="separate"/>
      </w:r>
      <w:r>
        <w:rPr>
          <w:rFonts w:cs="Times New Roman"/>
          <w:noProof/>
        </w:rPr>
        <w:t>[8]</w:t>
      </w:r>
      <w:r w:rsidRPr="00A26F7F">
        <w:rPr>
          <w:rFonts w:cs="Times New Roman"/>
        </w:rPr>
        <w:fldChar w:fldCharType="end"/>
      </w:r>
      <w:r w:rsidRPr="00A26F7F">
        <w:rPr>
          <w:rFonts w:cs="Times New Roman"/>
        </w:rPr>
        <w:t>.</w:t>
      </w:r>
      <w:r>
        <w:rPr>
          <w:rFonts w:cs="Times New Roman"/>
        </w:rPr>
        <w:t xml:space="preserve"> It is able to represent explicit and implicit things </w:t>
      </w:r>
      <w:r>
        <w:rPr>
          <w:rFonts w:cs="Times New Roman"/>
        </w:rPr>
        <w:fldChar w:fldCharType="begin"/>
      </w:r>
      <w:r>
        <w:rPr>
          <w:rFonts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Pr>
          <w:rFonts w:cs="Times New Roman"/>
        </w:rPr>
        <w:fldChar w:fldCharType="separate"/>
      </w:r>
      <w:r>
        <w:rPr>
          <w:rFonts w:cs="Times New Roman"/>
          <w:noProof/>
        </w:rPr>
        <w:t>[7]</w:t>
      </w:r>
      <w:r>
        <w:rPr>
          <w:rFonts w:cs="Times New Roman"/>
        </w:rPr>
        <w:fldChar w:fldCharType="end"/>
      </w:r>
      <w:r>
        <w:rPr>
          <w:rFonts w:cs="Times New Roman"/>
        </w:rPr>
        <w:t xml:space="preserve">. The intention behind creating OWL is to be used not only by human but also by applications </w:t>
      </w:r>
      <w:r>
        <w:rPr>
          <w:rFonts w:cs="Times New Roman"/>
        </w:rPr>
        <w:fldChar w:fldCharType="begin"/>
      </w:r>
      <w:r>
        <w:rPr>
          <w:rFonts w:cs="Times New Roman"/>
        </w:rPr>
        <w:instrText xml:space="preserve"> ADDIN EN.CITE &lt;EndNote&gt;&lt;Cite&gt;&lt;Author&gt;Group&lt;/Author&gt;&lt;Year&gt;2004&lt;/Year&gt;&lt;RecNum&gt;61&lt;/RecNum&gt;&lt;DisplayText&gt;[9]&lt;/DisplayText&gt;&lt;record&gt;&lt;rec-number&gt;61&lt;/rec-number&gt;&lt;foreign-keys&gt;&lt;key app="EN" db-id="ts25ppery0xtwlevwr5vrr0ivsptart9ve22" timestamp="1400068276"&gt;61&lt;/key&gt;&lt;/foreign-keys&gt;&lt;ref-type name="Web Page"&gt;12&lt;/ref-type&gt;&lt;contributors&gt;&lt;authors&gt;&lt;author&gt;OWL Working Group&lt;/author&gt;&lt;/authors&gt;&lt;/contributors&gt;&lt;titles&gt;&lt;title&gt;OWL Web Ontology Language Overview&lt;/title&gt;&lt;/titles&gt;&lt;volume&gt;2014&lt;/volume&gt;&lt;number&gt;May 13, 2014&lt;/number&gt;&lt;dates&gt;&lt;year&gt;2004&lt;/year&gt;&lt;/dates&gt;&lt;pub-location&gt;W3C&lt;/pub-location&gt;&lt;urls&gt;&lt;related-urls&gt;&lt;url&gt;http://www.w3.org/TR/owl-features&lt;/url&gt;&lt;/related-urls&gt;&lt;/urls&gt;&lt;custom1&gt;2014&lt;/custom1&gt;&lt;/record&gt;&lt;/Cite&gt;&lt;/EndNote&gt;</w:instrText>
      </w:r>
      <w:r>
        <w:rPr>
          <w:rFonts w:cs="Times New Roman"/>
        </w:rPr>
        <w:fldChar w:fldCharType="separate"/>
      </w:r>
      <w:r>
        <w:rPr>
          <w:rFonts w:cs="Times New Roman"/>
          <w:noProof/>
        </w:rPr>
        <w:t>[9]</w:t>
      </w:r>
      <w:r>
        <w:rPr>
          <w:rFonts w:cs="Times New Roman"/>
        </w:rPr>
        <w:fldChar w:fldCharType="end"/>
      </w:r>
      <w:r>
        <w:rPr>
          <w:rFonts w:cs="Times New Roman"/>
        </w:rPr>
        <w:t xml:space="preserve">. OWL can be access from machines because it is based on computational logic so that the machine using some software can reason over them </w:t>
      </w:r>
      <w:r>
        <w:rPr>
          <w:rFonts w:cs="Times New Roman"/>
        </w:rPr>
        <w:fldChar w:fldCharType="begin"/>
      </w:r>
      <w:r>
        <w:rPr>
          <w:rFonts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Pr>
          <w:rFonts w:cs="Times New Roman"/>
        </w:rPr>
        <w:fldChar w:fldCharType="separate"/>
      </w:r>
      <w:r>
        <w:rPr>
          <w:rFonts w:cs="Times New Roman"/>
          <w:noProof/>
        </w:rPr>
        <w:t>[7]</w:t>
      </w:r>
      <w:r>
        <w:rPr>
          <w:rFonts w:cs="Times New Roman"/>
        </w:rPr>
        <w:fldChar w:fldCharType="end"/>
      </w:r>
      <w:r>
        <w:rPr>
          <w:rFonts w:cs="Times New Roman"/>
        </w:rPr>
        <w:t xml:space="preserve">. There are two versions of OWL: OWL and OWL 2 </w:t>
      </w:r>
      <w:r>
        <w:rPr>
          <w:rFonts w:cs="Times New Roman"/>
        </w:rPr>
        <w:fldChar w:fldCharType="begin"/>
      </w:r>
      <w:r>
        <w:rPr>
          <w:rFonts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Pr>
          <w:rFonts w:cs="Times New Roman"/>
        </w:rPr>
        <w:fldChar w:fldCharType="separate"/>
      </w:r>
      <w:r>
        <w:rPr>
          <w:rFonts w:cs="Times New Roman"/>
          <w:noProof/>
        </w:rPr>
        <w:t>[7]</w:t>
      </w:r>
      <w:r>
        <w:rPr>
          <w:rFonts w:cs="Times New Roman"/>
        </w:rPr>
        <w:fldChar w:fldCharType="end"/>
      </w:r>
      <w:r>
        <w:rPr>
          <w:rFonts w:cs="Times New Roman"/>
        </w:rPr>
        <w:t xml:space="preserve">. </w:t>
      </w:r>
      <w:r w:rsidRPr="00A26F7F">
        <w:rPr>
          <w:rFonts w:cs="Times New Roman"/>
        </w:rPr>
        <w:t xml:space="preserve">OWL is a W3C recommendation since 2004, and then OWL 2 was published in 2009, followed with a second edition in 2012 </w:t>
      </w:r>
      <w:r w:rsidRPr="00A26F7F">
        <w:rPr>
          <w:rFonts w:cs="Times New Roman"/>
        </w:rPr>
        <w:fldChar w:fldCharType="begin"/>
      </w:r>
      <w:r>
        <w:rPr>
          <w:rFonts w:cs="Times New Roman"/>
        </w:rPr>
        <w:instrText xml:space="preserve"> ADDIN EN.CITE &lt;EndNote&gt;&lt;Cite&gt;&lt;Author&gt;M&lt;/Author&gt;&lt;Year&gt;2011&lt;/Year&gt;&lt;RecNum&gt;42&lt;/RecNum&gt;&lt;DisplayText&gt;[7, 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2014&lt;/access-date&gt;&lt;/record&gt;&lt;/Cite&gt;&lt;Cite&gt;&lt;Author&gt;Group&lt;/Author&gt;&lt;Year&gt;2012&lt;/Year&gt;&lt;RecNum&gt;41&lt;/RecNum&gt;&lt;record&gt;&lt;rec-number&gt;41&lt;/rec-number&gt;&lt;foreign-keys&gt;&lt;key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cs="Times New Roman"/>
        </w:rPr>
        <w:fldChar w:fldCharType="separate"/>
      </w:r>
      <w:r>
        <w:rPr>
          <w:rFonts w:cs="Times New Roman"/>
          <w:noProof/>
        </w:rPr>
        <w:t>[7, 10]</w:t>
      </w:r>
      <w:r w:rsidRPr="00A26F7F">
        <w:rPr>
          <w:rFonts w:cs="Times New Roman"/>
        </w:rPr>
        <w:fldChar w:fldCharType="end"/>
      </w:r>
      <w:r w:rsidRPr="00A26F7F">
        <w:rPr>
          <w:rFonts w:cs="Times New Roman"/>
        </w:rPr>
        <w:t xml:space="preserve">. OWL 2 is just an extension and revision of the original OWL publish in 2004 </w:t>
      </w:r>
      <w:r w:rsidRPr="00A26F7F">
        <w:rPr>
          <w:rFonts w:cs="Times New Roman"/>
        </w:rPr>
        <w:fldChar w:fldCharType="begin"/>
      </w:r>
      <w:r>
        <w:rPr>
          <w:rFonts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cs="Times New Roman"/>
        </w:rPr>
        <w:fldChar w:fldCharType="separate"/>
      </w:r>
      <w:r>
        <w:rPr>
          <w:rFonts w:cs="Times New Roman"/>
          <w:noProof/>
        </w:rPr>
        <w:t>[7]</w:t>
      </w:r>
      <w:r w:rsidRPr="00A26F7F">
        <w:rPr>
          <w:rFonts w:cs="Times New Roman"/>
        </w:rPr>
        <w:fldChar w:fldCharType="end"/>
      </w:r>
      <w:r w:rsidRPr="00A26F7F">
        <w:rPr>
          <w:rFonts w:cs="Times New Roman"/>
        </w:rPr>
        <w:t xml:space="preserve">. OWL has several defined syntaxes including Functional Syntax, RDF/XML, OWL/XML and the Manchester OWL Syntax </w:t>
      </w:r>
      <w:r w:rsidRPr="00A26F7F">
        <w:rPr>
          <w:rFonts w:cs="Times New Roman"/>
        </w:rPr>
        <w:fldChar w:fldCharType="begin"/>
      </w:r>
      <w:r>
        <w:rPr>
          <w:rFonts w:cs="Times New Roman"/>
        </w:rPr>
        <w:instrText xml:space="preserve"> ADDIN EN.CITE &lt;EndNote&gt;&lt;Cite&gt;&lt;Author&gt;Group&lt;/Author&gt;&lt;Year&gt;2012&lt;/Year&gt;&lt;RecNum&gt;41&lt;/RecNum&gt;&lt;DisplayText&gt;[7, 10]&lt;/DisplayText&gt;&lt;record&gt;&lt;rec-number&gt;41&lt;/rec-number&gt;&lt;foreign-keys&gt;&lt;key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Cite&gt;&lt;Author&gt;M&lt;/Author&gt;&lt;Year&gt;2011&lt;/Year&gt;&lt;RecNum&gt;42&lt;/RecNum&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cs="Times New Roman"/>
        </w:rPr>
        <w:fldChar w:fldCharType="separate"/>
      </w:r>
      <w:r>
        <w:rPr>
          <w:rFonts w:cs="Times New Roman"/>
          <w:noProof/>
        </w:rPr>
        <w:t>[7, 10]</w:t>
      </w:r>
      <w:r w:rsidRPr="00A26F7F">
        <w:rPr>
          <w:rFonts w:cs="Times New Roman"/>
        </w:rPr>
        <w:fldChar w:fldCharType="end"/>
      </w:r>
      <w:r w:rsidRPr="00A26F7F">
        <w:rPr>
          <w:rFonts w:cs="Times New Roman"/>
        </w:rPr>
        <w:t>.</w:t>
      </w:r>
    </w:p>
    <w:p w14:paraId="0D7C1452" w14:textId="77777777" w:rsidR="00D02DBF" w:rsidRDefault="00D02DBF" w:rsidP="00D02DBF">
      <w:pPr>
        <w:spacing w:line="480" w:lineRule="auto"/>
        <w:jc w:val="both"/>
        <w:rPr>
          <w:rFonts w:cs="Times New Roman"/>
        </w:rPr>
      </w:pPr>
    </w:p>
    <w:p w14:paraId="6C245199" w14:textId="77777777" w:rsidR="00D02DBF" w:rsidRDefault="00D02DBF" w:rsidP="00D02DBF">
      <w:pPr>
        <w:spacing w:line="480" w:lineRule="auto"/>
        <w:jc w:val="both"/>
        <w:rPr>
          <w:rFonts w:cs="Times New Roman"/>
        </w:rPr>
      </w:pPr>
      <w:r>
        <w:rPr>
          <w:rFonts w:cs="Times New Roman"/>
        </w:rPr>
        <w:t xml:space="preserve">The information on the web was described by OWL working group </w:t>
      </w:r>
      <w:r>
        <w:rPr>
          <w:rFonts w:cs="Times New Roman"/>
        </w:rPr>
        <w:fldChar w:fldCharType="begin"/>
      </w:r>
      <w:r>
        <w:rPr>
          <w:rFonts w:cs="Times New Roman"/>
        </w:rPr>
        <w:instrText xml:space="preserve"> ADDIN EN.CITE &lt;EndNote&gt;&lt;Cite&gt;&lt;Author&gt;Group&lt;/Author&gt;&lt;Year&gt;2004&lt;/Year&gt;&lt;RecNum&gt;61&lt;/RecNum&gt;&lt;DisplayText&gt;[9]&lt;/DisplayText&gt;&lt;record&gt;&lt;rec-number&gt;61&lt;/rec-number&gt;&lt;foreign-keys&gt;&lt;key app="EN" db-id="ts25ppery0xtwlevwr5vrr0ivsptart9ve22" timestamp="1400068276"&gt;61&lt;/key&gt;&lt;/foreign-keys&gt;&lt;ref-type name="Web Page"&gt;12&lt;/ref-type&gt;&lt;contributors&gt;&lt;authors&gt;&lt;author&gt;OWL Working Group&lt;/author&gt;&lt;/authors&gt;&lt;/contributors&gt;&lt;titles&gt;&lt;title&gt;OWL Web Ontology Language Overview&lt;/title&gt;&lt;/titles&gt;&lt;volume&gt;2014&lt;/volume&gt;&lt;number&gt;May 13, 2014&lt;/number&gt;&lt;dates&gt;&lt;year&gt;2004&lt;/year&gt;&lt;/dates&gt;&lt;pub-location&gt;W3C&lt;/pub-location&gt;&lt;urls&gt;&lt;related-urls&gt;&lt;url&gt;http://www.w3.org/TR/owl-features&lt;/url&gt;&lt;/related-urls&gt;&lt;/urls&gt;&lt;custom1&gt;2014&lt;/custom1&gt;&lt;/record&gt;&lt;/Cite&gt;&lt;/EndNote&gt;</w:instrText>
      </w:r>
      <w:r>
        <w:rPr>
          <w:rFonts w:cs="Times New Roman"/>
        </w:rPr>
        <w:fldChar w:fldCharType="separate"/>
      </w:r>
      <w:r>
        <w:rPr>
          <w:rFonts w:cs="Times New Roman"/>
          <w:noProof/>
        </w:rPr>
        <w:t>[9]</w:t>
      </w:r>
      <w:r>
        <w:rPr>
          <w:rFonts w:cs="Times New Roman"/>
        </w:rPr>
        <w:fldChar w:fldCharType="end"/>
      </w:r>
      <w:r>
        <w:rPr>
          <w:rFonts w:cs="Times New Roman"/>
        </w:rPr>
        <w:t xml:space="preserve"> as scattered. This information could mean something for humans but not for machines. So, the semantic web gives explicit meaning for this information. As a result, integrating and processing the information would be easier for machines.</w:t>
      </w:r>
    </w:p>
    <w:p w14:paraId="485B432F" w14:textId="77777777" w:rsidR="00D02DBF" w:rsidRDefault="00D02DBF" w:rsidP="00D02DBF">
      <w:pPr>
        <w:spacing w:line="480" w:lineRule="auto"/>
        <w:jc w:val="both"/>
        <w:rPr>
          <w:rFonts w:cs="Times New Roman"/>
        </w:rPr>
      </w:pPr>
    </w:p>
    <w:p w14:paraId="702D2B6D" w14:textId="77777777" w:rsidR="00D02DBF" w:rsidRDefault="00D02DBF" w:rsidP="00D02DBF">
      <w:pPr>
        <w:spacing w:line="480" w:lineRule="auto"/>
        <w:jc w:val="both"/>
        <w:rPr>
          <w:rFonts w:cs="Times New Roman"/>
        </w:rPr>
      </w:pPr>
      <w:r>
        <w:rPr>
          <w:rFonts w:cs="Times New Roman"/>
        </w:rPr>
        <w:t xml:space="preserve">In 2012, OWL 2 has been introduced by OWL working group </w:t>
      </w:r>
      <w:r>
        <w:rPr>
          <w:rFonts w:cs="Times New Roman"/>
        </w:rPr>
        <w:fldChar w:fldCharType="begin"/>
      </w:r>
      <w:r>
        <w:rPr>
          <w:rFonts w:cs="Times New Roman"/>
        </w:rPr>
        <w:instrText xml:space="preserve"> ADDIN EN.CITE &lt;EndNote&gt;&lt;Cite&gt;&lt;Author&gt;Group&lt;/Author&gt;&lt;Year&gt;2012&lt;/Year&gt;&lt;RecNum&gt;62&lt;/RecNum&gt;&lt;DisplayText&gt;[11]&lt;/DisplayText&gt;&lt;record&gt;&lt;rec-number&gt;62&lt;/rec-number&gt;&lt;foreign-keys&gt;&lt;key app="EN" db-id="ts25ppery0xtwlevwr5vrr0ivsptart9ve22" timestamp="1400068432"&gt;62&lt;/key&gt;&lt;/foreign-keys&gt;&lt;ref-type name="Web Page"&gt;12&lt;/ref-type&gt;&lt;contributors&gt;&lt;authors&gt;&lt;author&gt;OWL Working Group&lt;/author&gt;&lt;/authors&gt;&lt;/contributors&gt;&lt;titles&gt;&lt;title&gt;OWL 2 Web Ontology Language Document Overview&lt;/title&gt;&lt;/titles&gt;&lt;volume&gt;2014&lt;/volume&gt;&lt;number&gt;May 13, 2014&lt;/number&gt;&lt;dates&gt;&lt;year&gt;2012&lt;/year&gt;&lt;/dates&gt;&lt;pub-location&gt;W3C&lt;/pub-location&gt;&lt;urls&gt;&lt;related-urls&gt;&lt;url&gt;http://www.w3.org/TR/owl2-overview/&lt;/url&gt;&lt;/related-urls&gt;&lt;/urls&gt;&lt;/record&gt;&lt;/Cite&gt;&lt;/EndNote&gt;</w:instrText>
      </w:r>
      <w:r>
        <w:rPr>
          <w:rFonts w:cs="Times New Roman"/>
        </w:rPr>
        <w:fldChar w:fldCharType="separate"/>
      </w:r>
      <w:r>
        <w:rPr>
          <w:rFonts w:cs="Times New Roman"/>
          <w:noProof/>
        </w:rPr>
        <w:t>[11]</w:t>
      </w:r>
      <w:r>
        <w:rPr>
          <w:rFonts w:cs="Times New Roman"/>
        </w:rPr>
        <w:fldChar w:fldCharType="end"/>
      </w:r>
      <w:r>
        <w:rPr>
          <w:rFonts w:cs="Times New Roman"/>
        </w:rPr>
        <w:t>. It is not different than OWL, it could be seen as an extension of OWL with some additional features. OWL 2 have several syntaxes and semantics, usually a developer needs only one syntax and one semantic. Figure 1 shows the structure of OWL 2.</w:t>
      </w:r>
    </w:p>
    <w:p w14:paraId="0FE7EE22" w14:textId="77777777" w:rsidR="00D02DBF" w:rsidRDefault="00D02DBF" w:rsidP="00D02DBF">
      <w:pPr>
        <w:keepNext/>
        <w:spacing w:line="480" w:lineRule="auto"/>
        <w:jc w:val="both"/>
      </w:pPr>
      <w:r>
        <w:rPr>
          <w:rFonts w:cs="Times New Roman"/>
          <w:noProof/>
        </w:rPr>
        <w:drawing>
          <wp:inline distT="0" distB="0" distL="0" distR="0" wp14:anchorId="60FF65A0" wp14:editId="40EA8EDB">
            <wp:extent cx="5274310" cy="3632835"/>
            <wp:effectExtent l="25400" t="25400" r="34290"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L2-structure2-800.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632835"/>
                    </a:xfrm>
                    <a:prstGeom prst="rect">
                      <a:avLst/>
                    </a:prstGeom>
                    <a:ln>
                      <a:solidFill>
                        <a:schemeClr val="tx1"/>
                      </a:solidFill>
                    </a:ln>
                  </pic:spPr>
                </pic:pic>
              </a:graphicData>
            </a:graphic>
          </wp:inline>
        </w:drawing>
      </w:r>
    </w:p>
    <w:p w14:paraId="622D0A4D" w14:textId="1D72BD8A" w:rsidR="00D02DBF" w:rsidRPr="00A26F7F" w:rsidRDefault="00D02DBF" w:rsidP="00902899">
      <w:pPr>
        <w:pStyle w:val="Caption"/>
        <w:spacing w:line="480" w:lineRule="auto"/>
        <w:jc w:val="both"/>
      </w:pPr>
      <w:bookmarkStart w:id="34" w:name="_Toc263247027"/>
      <w:r>
        <w:t xml:space="preserve">Figure </w:t>
      </w:r>
      <w:fldSimple w:instr=" SEQ Figure \* ARABIC ">
        <w:r>
          <w:rPr>
            <w:noProof/>
          </w:rPr>
          <w:t>1</w:t>
        </w:r>
      </w:fldSimple>
      <w:r>
        <w:t>: The structure of OWL 2</w:t>
      </w:r>
      <w:bookmarkEnd w:id="34"/>
      <w:r>
        <w:t xml:space="preserve"> </w:t>
      </w:r>
      <w:r>
        <w:fldChar w:fldCharType="begin"/>
      </w:r>
      <w:r>
        <w:instrText xml:space="preserve"> ADDIN EN.CITE &lt;EndNote&gt;&lt;Cite&gt;&lt;Author&gt;Group&lt;/Author&gt;&lt;Year&gt;2012&lt;/Year&gt;&lt;RecNum&gt;62&lt;/RecNum&gt;&lt;DisplayText&gt;[11]&lt;/DisplayText&gt;&lt;record&gt;&lt;rec-number&gt;62&lt;/rec-number&gt;&lt;foreign-keys&gt;&lt;key app="EN" db-id="ts25ppery0xtwlevwr5vrr0ivsptart9ve22" timestamp="1400068432"&gt;62&lt;/key&gt;&lt;/foreign-keys&gt;&lt;ref-type name="Web Page"&gt;12&lt;/ref-type&gt;&lt;contributors&gt;&lt;authors&gt;&lt;author&gt;OWL Working Group&lt;/author&gt;&lt;/authors&gt;&lt;/contributors&gt;&lt;titles&gt;&lt;title&gt;OWL 2 Web Ontology Language Document Overview&lt;/title&gt;&lt;/titles&gt;&lt;volume&gt;2014&lt;/volume&gt;&lt;number&gt;May 13, 2014&lt;/number&gt;&lt;dates&gt;&lt;year&gt;2012&lt;/year&gt;&lt;/dates&gt;&lt;pub-location&gt;W3C&lt;/pub-location&gt;&lt;urls&gt;&lt;related-urls&gt;&lt;url&gt;http://www.w3.org/TR/owl2-overview/&lt;/url&gt;&lt;/related-urls&gt;&lt;/urls&gt;&lt;/record&gt;&lt;/Cite&gt;&lt;/EndNote&gt;</w:instrText>
      </w:r>
      <w:r>
        <w:fldChar w:fldCharType="separate"/>
      </w:r>
      <w:r>
        <w:rPr>
          <w:noProof/>
        </w:rPr>
        <w:t>[11]</w:t>
      </w:r>
      <w:r>
        <w:fldChar w:fldCharType="end"/>
      </w:r>
    </w:p>
    <w:p w14:paraId="74F11D56" w14:textId="77777777" w:rsidR="00D02DBF" w:rsidRPr="00A26F7F" w:rsidRDefault="00D02DBF" w:rsidP="00D02DBF">
      <w:pPr>
        <w:spacing w:line="480" w:lineRule="auto"/>
        <w:jc w:val="both"/>
        <w:rPr>
          <w:rFonts w:cs="Times New Roman"/>
        </w:rPr>
      </w:pPr>
      <w:r w:rsidRPr="00A26F7F">
        <w:rPr>
          <w:rFonts w:cs="Times New Roman"/>
        </w:rPr>
        <w:t xml:space="preserve">OWL </w:t>
      </w:r>
      <w:r>
        <w:rPr>
          <w:rFonts w:cs="Times New Roman"/>
        </w:rPr>
        <w:t xml:space="preserve">files or </w:t>
      </w:r>
      <w:r w:rsidRPr="00A26F7F">
        <w:rPr>
          <w:rFonts w:cs="Times New Roman"/>
        </w:rPr>
        <w:t>documents are called ontologies</w:t>
      </w:r>
      <w:r>
        <w:rPr>
          <w:rFonts w:cs="Times New Roman"/>
        </w:rPr>
        <w:t>, as described in</w:t>
      </w:r>
      <w:r w:rsidRPr="00A26F7F">
        <w:rPr>
          <w:rFonts w:cs="Times New Roman"/>
        </w:rPr>
        <w:t xml:space="preserve"> </w:t>
      </w:r>
      <w:r w:rsidRPr="00A26F7F">
        <w:rPr>
          <w:rFonts w:cs="Times New Roman"/>
        </w:rPr>
        <w:fldChar w:fldCharType="begin"/>
      </w:r>
      <w:r>
        <w:rPr>
          <w:rFonts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cs="Times New Roman"/>
        </w:rPr>
        <w:fldChar w:fldCharType="separate"/>
      </w:r>
      <w:r>
        <w:rPr>
          <w:rFonts w:cs="Times New Roman"/>
          <w:noProof/>
        </w:rPr>
        <w:t>[7]</w:t>
      </w:r>
      <w:r w:rsidRPr="00A26F7F">
        <w:rPr>
          <w:rFonts w:cs="Times New Roman"/>
        </w:rPr>
        <w:fldChar w:fldCharType="end"/>
      </w:r>
      <w:r w:rsidRPr="00A26F7F">
        <w:rPr>
          <w:rFonts w:cs="Times New Roman"/>
        </w:rPr>
        <w:t xml:space="preserve">. </w:t>
      </w:r>
      <w:r>
        <w:rPr>
          <w:rFonts w:cs="Times New Roman"/>
        </w:rPr>
        <w:t xml:space="preserve"> The purpose of these ontologies is to make it easier of machine to access information in the web and preform reasoning on them. </w:t>
      </w:r>
      <w:r w:rsidRPr="00A26F7F">
        <w:rPr>
          <w:rFonts w:cs="Times New Roman"/>
        </w:rPr>
        <w:t xml:space="preserve">These ontologies can be put into the web or into a local computer depending on the need. </w:t>
      </w:r>
      <w:r>
        <w:rPr>
          <w:rFonts w:cs="Times New Roman"/>
        </w:rPr>
        <w:t>One of t</w:t>
      </w:r>
      <w:r w:rsidRPr="00A26F7F">
        <w:rPr>
          <w:rFonts w:cs="Times New Roman"/>
        </w:rPr>
        <w:t>he advantage</w:t>
      </w:r>
      <w:r>
        <w:rPr>
          <w:rFonts w:cs="Times New Roman"/>
        </w:rPr>
        <w:t>s</w:t>
      </w:r>
      <w:r w:rsidRPr="00A26F7F">
        <w:rPr>
          <w:rFonts w:cs="Times New Roman"/>
        </w:rPr>
        <w:t xml:space="preserve"> of ontologies in the web is that they can be referenced from or reference to other ontologies. Ontologies </w:t>
      </w:r>
      <w:r>
        <w:rPr>
          <w:rFonts w:cs="Times New Roman"/>
        </w:rPr>
        <w:t xml:space="preserve">can be </w:t>
      </w:r>
      <w:r w:rsidRPr="00A26F7F">
        <w:rPr>
          <w:rFonts w:cs="Times New Roman"/>
        </w:rPr>
        <w:t>place</w:t>
      </w:r>
      <w:r>
        <w:rPr>
          <w:rFonts w:cs="Times New Roman"/>
        </w:rPr>
        <w:t>d</w:t>
      </w:r>
      <w:r w:rsidRPr="00A26F7F">
        <w:rPr>
          <w:rFonts w:cs="Times New Roman"/>
        </w:rPr>
        <w:t xml:space="preserve"> in a local computer </w:t>
      </w:r>
      <w:r>
        <w:rPr>
          <w:rFonts w:cs="Times New Roman"/>
        </w:rPr>
        <w:t xml:space="preserve">to be </w:t>
      </w:r>
      <w:r w:rsidRPr="00A26F7F">
        <w:rPr>
          <w:rFonts w:cs="Times New Roman"/>
        </w:rPr>
        <w:t>used local</w:t>
      </w:r>
      <w:r>
        <w:rPr>
          <w:rFonts w:cs="Times New Roman"/>
        </w:rPr>
        <w:t>ly</w:t>
      </w:r>
      <w:r w:rsidRPr="00A26F7F">
        <w:rPr>
          <w:rFonts w:cs="Times New Roman"/>
        </w:rPr>
        <w:t>.</w:t>
      </w:r>
    </w:p>
    <w:p w14:paraId="60924DAF" w14:textId="77777777" w:rsidR="00D02DBF" w:rsidRPr="00D02DBF" w:rsidRDefault="00D02DBF" w:rsidP="00D02DBF"/>
    <w:p w14:paraId="1653FEC4" w14:textId="473A3E5D" w:rsidR="00680E8D" w:rsidRPr="003E4D04" w:rsidRDefault="00680E8D" w:rsidP="004631B0">
      <w:pPr>
        <w:pStyle w:val="Heading3"/>
        <w:spacing w:line="480" w:lineRule="auto"/>
        <w:rPr>
          <w:rFonts w:cs="Times New Roman"/>
        </w:rPr>
      </w:pPr>
      <w:bookmarkStart w:id="35" w:name="_Toc267661014"/>
      <w:r w:rsidRPr="003E4D04">
        <w:rPr>
          <w:rFonts w:cs="Times New Roman"/>
        </w:rPr>
        <w:t>OWLClasses</w:t>
      </w:r>
      <w:bookmarkEnd w:id="35"/>
    </w:p>
    <w:p w14:paraId="2F616A5D" w14:textId="528241D6" w:rsidR="00680E8D" w:rsidRPr="003E4D04" w:rsidRDefault="00680E8D" w:rsidP="004631B0">
      <w:pPr>
        <w:pStyle w:val="Heading3"/>
        <w:spacing w:line="480" w:lineRule="auto"/>
        <w:rPr>
          <w:rFonts w:cs="Times New Roman"/>
        </w:rPr>
      </w:pPr>
      <w:bookmarkStart w:id="36" w:name="_Toc267661015"/>
      <w:r w:rsidRPr="003E4D04">
        <w:rPr>
          <w:rFonts w:cs="Times New Roman"/>
        </w:rPr>
        <w:t>OWLObjectProperties</w:t>
      </w:r>
      <w:bookmarkEnd w:id="36"/>
    </w:p>
    <w:p w14:paraId="6A248402" w14:textId="2EBD8F88" w:rsidR="00680E8D" w:rsidRPr="003E4D04" w:rsidRDefault="00680E8D" w:rsidP="004631B0">
      <w:pPr>
        <w:pStyle w:val="Heading3"/>
        <w:spacing w:line="480" w:lineRule="auto"/>
        <w:rPr>
          <w:rFonts w:cs="Times New Roman"/>
        </w:rPr>
      </w:pPr>
      <w:bookmarkStart w:id="37" w:name="_Toc267661016"/>
      <w:r w:rsidRPr="003E4D04">
        <w:rPr>
          <w:rFonts w:cs="Times New Roman"/>
        </w:rPr>
        <w:t>OWLAnnotationProperties</w:t>
      </w:r>
      <w:bookmarkEnd w:id="37"/>
    </w:p>
    <w:p w14:paraId="3562B50A" w14:textId="49F8D1A5" w:rsidR="007A5605" w:rsidRDefault="007A5605" w:rsidP="009E50E3">
      <w:pPr>
        <w:pStyle w:val="Heading2"/>
        <w:spacing w:line="480" w:lineRule="auto"/>
      </w:pPr>
      <w:bookmarkStart w:id="38" w:name="_Toc267661017"/>
      <w:r w:rsidRPr="003E4D04">
        <w:t>OWL API</w:t>
      </w:r>
      <w:bookmarkEnd w:id="38"/>
    </w:p>
    <w:p w14:paraId="25301131" w14:textId="77777777" w:rsidR="009E50E3" w:rsidRDefault="009E50E3" w:rsidP="009E50E3">
      <w:pPr>
        <w:spacing w:line="480" w:lineRule="auto"/>
        <w:jc w:val="both"/>
        <w:rPr>
          <w:rFonts w:cs="Times New Roman"/>
        </w:rPr>
      </w:pPr>
      <w:r>
        <w:rPr>
          <w:rFonts w:cs="Times New Roman"/>
        </w:rPr>
        <w:t xml:space="preserve">In Wikipedia </w:t>
      </w:r>
      <w:r>
        <w:rPr>
          <w:rFonts w:cs="Times New Roman"/>
        </w:rPr>
        <w:fldChar w:fldCharType="begin"/>
      </w:r>
      <w:r>
        <w:rPr>
          <w:rFonts w:cs="Times New Roman"/>
        </w:rPr>
        <w:instrText xml:space="preserve"> ADDIN EN.CITE &lt;EndNote&gt;&lt;Cite&gt;&lt;Author&gt;Wikipedia&lt;/Author&gt;&lt;RecNum&gt;45&lt;/RecNum&gt;&lt;DisplayText&gt;[12]&lt;/DisplayText&gt;&lt;record&gt;&lt;rec-number&gt;45&lt;/rec-number&gt;&lt;foreign-keys&gt;&lt;key app="EN" db-id="ts25ppery0xtwlevwr5vrr0ivsptart9ve22" timestamp="1398249360"&gt;45&lt;/key&gt;&lt;/foreign-keys&gt;&lt;ref-type name="Web Page"&gt;12&lt;/ref-type&gt;&lt;contributors&gt;&lt;authors&gt;&lt;author&gt;Wikipedia&lt;/author&gt;&lt;/authors&gt;&lt;/contributors&gt;&lt;titles&gt;&lt;title&gt;Application programming interface&lt;/title&gt;&lt;/titles&gt;&lt;volume&gt;2014&lt;/volume&gt;&lt;number&gt;April 21, 2014&lt;/number&gt;&lt;dates&gt;&lt;/dates&gt;&lt;pub-location&gt;Wikipedia&lt;/pub-location&gt;&lt;urls&gt;&lt;related-urls&gt;&lt;url&gt;http://en.wikipedia.org/wiki/Application_programming_interface&lt;/url&gt;&lt;/related-urls&gt;&lt;/urls&gt;&lt;/record&gt;&lt;/Cite&gt;&lt;/EndNote&gt;</w:instrText>
      </w:r>
      <w:r>
        <w:rPr>
          <w:rFonts w:cs="Times New Roman"/>
        </w:rPr>
        <w:fldChar w:fldCharType="separate"/>
      </w:r>
      <w:r>
        <w:rPr>
          <w:rFonts w:cs="Times New Roman"/>
          <w:noProof/>
        </w:rPr>
        <w:t>[12]</w:t>
      </w:r>
      <w:r>
        <w:rPr>
          <w:rFonts w:cs="Times New Roman"/>
        </w:rPr>
        <w:fldChar w:fldCharType="end"/>
      </w:r>
      <w:r>
        <w:rPr>
          <w:rFonts w:cs="Times New Roman"/>
        </w:rPr>
        <w:t>, A</w:t>
      </w:r>
      <w:r w:rsidRPr="00A26F7F">
        <w:rPr>
          <w:rFonts w:cs="Times New Roman"/>
        </w:rPr>
        <w:t xml:space="preserve">pplication Programming Interface (API) </w:t>
      </w:r>
      <w:r>
        <w:rPr>
          <w:rFonts w:cs="Times New Roman"/>
        </w:rPr>
        <w:t xml:space="preserve">is described as </w:t>
      </w:r>
      <w:r w:rsidRPr="00A26F7F">
        <w:rPr>
          <w:rFonts w:cs="Times New Roman"/>
        </w:rPr>
        <w:t>a set of protocols that make sure the software components interact with each other in the right way</w:t>
      </w:r>
      <w:r>
        <w:rPr>
          <w:rFonts w:cs="Times New Roman"/>
        </w:rPr>
        <w:t xml:space="preserve">, and it could take many forms in different areas. It is used in the web as a set of Hypertext Transfer Protocol (HTTP). Also, it has heavy use as libraries of programming language. API is used in different forms such as libraries of programming languages. For example, Java APIs. In object-oriented languages like java, the API is a set of classes and methods to be accessed and used. Basic examples would be like using the inputting and outputting classes e.g. (BufferedReader and BufferedWriter classes in java). Since this project will be built using java-programming language, the API used is a java API which is called OWL API. OWL API is a set of classes and methods that facilitate the access to </w:t>
      </w:r>
      <w:r w:rsidRPr="00A26F7F">
        <w:rPr>
          <w:rFonts w:cs="Times New Roman"/>
        </w:rPr>
        <w:t>Web Ontology Language (OWL)</w:t>
      </w:r>
      <w:r>
        <w:rPr>
          <w:rFonts w:cs="Times New Roman"/>
        </w:rPr>
        <w:t xml:space="preserve"> ontologies. It creates objects that represent ontologies objects and manages the interactivity between them and any other program</w:t>
      </w:r>
      <w:r w:rsidRPr="00A26F7F">
        <w:rPr>
          <w:rFonts w:cs="Times New Roman"/>
        </w:rPr>
        <w:t>.</w:t>
      </w:r>
    </w:p>
    <w:p w14:paraId="40105413" w14:textId="77777777" w:rsidR="009E50E3" w:rsidRDefault="009E50E3" w:rsidP="009E50E3">
      <w:pPr>
        <w:spacing w:line="480" w:lineRule="auto"/>
        <w:jc w:val="both"/>
        <w:rPr>
          <w:rFonts w:cs="Times New Roman"/>
        </w:rPr>
      </w:pPr>
    </w:p>
    <w:p w14:paraId="4D763D7C" w14:textId="77777777" w:rsidR="009E50E3" w:rsidRPr="00A26F7F" w:rsidRDefault="009E50E3" w:rsidP="009E50E3">
      <w:pPr>
        <w:spacing w:line="480" w:lineRule="auto"/>
        <w:jc w:val="both"/>
        <w:rPr>
          <w:rFonts w:cs="Times New Roman"/>
        </w:rPr>
      </w:pPr>
      <w:r w:rsidRPr="00A26F7F">
        <w:rPr>
          <w:rFonts w:cs="Times New Roman"/>
        </w:rPr>
        <w:t xml:space="preserve">OWL API </w:t>
      </w:r>
      <w:r>
        <w:rPr>
          <w:rFonts w:cs="Times New Roman"/>
        </w:rPr>
        <w:t xml:space="preserve">is described in </w:t>
      </w:r>
      <w:r>
        <w:rPr>
          <w:rFonts w:cs="Times New Roman"/>
        </w:rPr>
        <w:fldChar w:fldCharType="begin"/>
      </w:r>
      <w:r>
        <w:rPr>
          <w:rFonts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Pr>
          <w:rFonts w:cs="Times New Roman"/>
        </w:rPr>
        <w:fldChar w:fldCharType="separate"/>
      </w:r>
      <w:r>
        <w:rPr>
          <w:rFonts w:cs="Times New Roman"/>
          <w:noProof/>
        </w:rPr>
        <w:t>[10]</w:t>
      </w:r>
      <w:r>
        <w:rPr>
          <w:rFonts w:cs="Times New Roman"/>
        </w:rPr>
        <w:fldChar w:fldCharType="end"/>
      </w:r>
      <w:r>
        <w:rPr>
          <w:rFonts w:cs="Times New Roman"/>
        </w:rPr>
        <w:t xml:space="preserve"> as</w:t>
      </w:r>
      <w:r w:rsidRPr="00A26F7F">
        <w:rPr>
          <w:rFonts w:cs="Times New Roman"/>
        </w:rPr>
        <w:t xml:space="preserve"> an Application Programming Interface for the purpose of specifying how to interact with OWL Ontologies. OWL ontologies can be created, manipulated, and reasoned over using OWL API. It has been available since almost the same time of OWL. OWL API went through several revisions following the development of OWL. OWL API has the ability to parse and serialize OWL ontologies to different syntaxes such as Functional Syntax, RDF/XML, OWL/XML and the Manchester OWL Syntax. </w:t>
      </w:r>
    </w:p>
    <w:p w14:paraId="4C219D0E" w14:textId="77777777" w:rsidR="009E50E3" w:rsidRPr="00A26F7F" w:rsidRDefault="009E50E3" w:rsidP="009E50E3">
      <w:pPr>
        <w:spacing w:line="480" w:lineRule="auto"/>
        <w:jc w:val="both"/>
        <w:rPr>
          <w:rFonts w:cs="Times New Roman"/>
        </w:rPr>
      </w:pPr>
    </w:p>
    <w:p w14:paraId="40930837" w14:textId="77777777" w:rsidR="009E50E3" w:rsidRPr="00A26F7F" w:rsidRDefault="009E50E3" w:rsidP="009E50E3">
      <w:pPr>
        <w:spacing w:line="480" w:lineRule="auto"/>
        <w:jc w:val="both"/>
        <w:rPr>
          <w:rFonts w:cs="Times New Roman"/>
        </w:rPr>
      </w:pPr>
      <w:r>
        <w:rPr>
          <w:rFonts w:cs="Times New Roman"/>
        </w:rPr>
        <w:t xml:space="preserve">OWL API takes out the burden of parsing and serializing OWL ontologies from the developer back, since it has been taken care of in the implementation of it </w:t>
      </w:r>
      <w:r>
        <w:rPr>
          <w:rFonts w:cs="Times New Roman"/>
        </w:rPr>
        <w:fldChar w:fldCharType="begin"/>
      </w:r>
      <w:r>
        <w:rPr>
          <w:rFonts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Pr>
          <w:rFonts w:cs="Times New Roman"/>
        </w:rPr>
        <w:fldChar w:fldCharType="separate"/>
      </w:r>
      <w:r>
        <w:rPr>
          <w:rFonts w:cs="Times New Roman"/>
          <w:noProof/>
        </w:rPr>
        <w:t>[10]</w:t>
      </w:r>
      <w:r>
        <w:rPr>
          <w:rFonts w:cs="Times New Roman"/>
        </w:rPr>
        <w:fldChar w:fldCharType="end"/>
      </w:r>
      <w:r>
        <w:rPr>
          <w:rFonts w:cs="Times New Roman"/>
        </w:rPr>
        <w:t>. It has been implanted using java.</w:t>
      </w:r>
      <w:r w:rsidRPr="00A26F7F">
        <w:rPr>
          <w:rFonts w:cs="Times New Roman"/>
        </w:rPr>
        <w:t xml:space="preserve"> OWL API comes also </w:t>
      </w:r>
      <w:r>
        <w:rPr>
          <w:rFonts w:cs="Times New Roman"/>
        </w:rPr>
        <w:t>with some capabilities such as</w:t>
      </w:r>
      <w:r w:rsidRPr="00A26F7F">
        <w:rPr>
          <w:rFonts w:cs="Times New Roman"/>
        </w:rPr>
        <w:t xml:space="preserve"> loading and saving ontologies. </w:t>
      </w:r>
    </w:p>
    <w:p w14:paraId="63AEEF8F" w14:textId="77777777" w:rsidR="009E50E3" w:rsidRPr="00A26F7F" w:rsidRDefault="009E50E3" w:rsidP="009E50E3">
      <w:pPr>
        <w:spacing w:line="480" w:lineRule="auto"/>
        <w:jc w:val="both"/>
        <w:rPr>
          <w:rFonts w:cs="Times New Roman"/>
        </w:rPr>
      </w:pPr>
    </w:p>
    <w:p w14:paraId="49292906" w14:textId="77777777" w:rsidR="009E50E3" w:rsidRDefault="009E50E3" w:rsidP="009E50E3">
      <w:pPr>
        <w:spacing w:line="480" w:lineRule="auto"/>
        <w:jc w:val="both"/>
        <w:rPr>
          <w:rFonts w:cs="Times New Roman"/>
        </w:rPr>
      </w:pPr>
      <w:r w:rsidRPr="00A26F7F">
        <w:rPr>
          <w:rFonts w:cs="Times New Roman"/>
        </w:rPr>
        <w:t xml:space="preserve">OWL ontologies being accessed using OWL API only through OntologyManager interface </w:t>
      </w:r>
      <w:r w:rsidRPr="00A26F7F">
        <w:rPr>
          <w:rFonts w:cs="Times New Roman"/>
        </w:rPr>
        <w:fldChar w:fldCharType="begin"/>
      </w:r>
      <w:r>
        <w:rPr>
          <w:rFonts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cs="Times New Roman"/>
        </w:rPr>
        <w:fldChar w:fldCharType="separate"/>
      </w:r>
      <w:r>
        <w:rPr>
          <w:rFonts w:cs="Times New Roman"/>
          <w:noProof/>
        </w:rPr>
        <w:t>[10]</w:t>
      </w:r>
      <w:r w:rsidRPr="00A26F7F">
        <w:rPr>
          <w:rFonts w:cs="Times New Roman"/>
        </w:rPr>
        <w:fldChar w:fldCharType="end"/>
      </w:r>
      <w:r w:rsidRPr="00A26F7F">
        <w:rPr>
          <w:rFonts w:cs="Times New Roman"/>
        </w:rPr>
        <w:t>. OntologyManager interface manage all changes</w:t>
      </w:r>
      <w:r>
        <w:rPr>
          <w:rFonts w:cs="Times New Roman"/>
        </w:rPr>
        <w:t xml:space="preserve"> in ontology as seen in Figure 2</w:t>
      </w:r>
      <w:r w:rsidRPr="00A26F7F">
        <w:rPr>
          <w:rFonts w:cs="Times New Roman"/>
        </w:rPr>
        <w:t xml:space="preserve"> below</w:t>
      </w:r>
      <w:r>
        <w:rPr>
          <w:rFonts w:cs="Times New Roman"/>
        </w:rPr>
        <w:t xml:space="preserve"> shows UML diagram of how ontologies would be managed using OWL API</w:t>
      </w:r>
      <w:r w:rsidRPr="00A26F7F">
        <w:rPr>
          <w:rFonts w:cs="Times New Roman"/>
        </w:rPr>
        <w:t>.</w:t>
      </w:r>
    </w:p>
    <w:p w14:paraId="4B17B07B" w14:textId="77777777" w:rsidR="009E50E3" w:rsidRDefault="009E50E3" w:rsidP="009E50E3">
      <w:pPr>
        <w:spacing w:line="480" w:lineRule="auto"/>
        <w:jc w:val="both"/>
        <w:rPr>
          <w:rFonts w:cs="Times New Roman"/>
        </w:rPr>
      </w:pPr>
    </w:p>
    <w:p w14:paraId="66DA4EB3" w14:textId="77777777" w:rsidR="009E50E3" w:rsidRDefault="009E50E3" w:rsidP="009E50E3">
      <w:pPr>
        <w:keepNext/>
        <w:spacing w:line="480" w:lineRule="auto"/>
        <w:jc w:val="both"/>
      </w:pPr>
      <w:r>
        <w:rPr>
          <w:rFonts w:cs="Times New Roman"/>
          <w:noProof/>
        </w:rPr>
        <w:drawing>
          <wp:inline distT="0" distB="0" distL="0" distR="0" wp14:anchorId="7AABB220" wp14:editId="27DD73E2">
            <wp:extent cx="4313555" cy="2381885"/>
            <wp:effectExtent l="25400" t="25400" r="29845" b="311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LAPI.png"/>
                    <pic:cNvPicPr/>
                  </pic:nvPicPr>
                  <pic:blipFill>
                    <a:blip r:embed="rId12">
                      <a:extLst>
                        <a:ext uri="{28A0092B-C50C-407E-A947-70E740481C1C}">
                          <a14:useLocalDpi xmlns:a14="http://schemas.microsoft.com/office/drawing/2010/main" val="0"/>
                        </a:ext>
                      </a:extLst>
                    </a:blip>
                    <a:stretch>
                      <a:fillRect/>
                    </a:stretch>
                  </pic:blipFill>
                  <pic:spPr>
                    <a:xfrm>
                      <a:off x="0" y="0"/>
                      <a:ext cx="4313555" cy="2381885"/>
                    </a:xfrm>
                    <a:prstGeom prst="rect">
                      <a:avLst/>
                    </a:prstGeom>
                    <a:ln>
                      <a:solidFill>
                        <a:srgbClr val="000000"/>
                      </a:solidFill>
                    </a:ln>
                  </pic:spPr>
                </pic:pic>
              </a:graphicData>
            </a:graphic>
          </wp:inline>
        </w:drawing>
      </w:r>
    </w:p>
    <w:p w14:paraId="600A1812" w14:textId="77777777" w:rsidR="009E50E3" w:rsidRDefault="009E50E3" w:rsidP="009E50E3">
      <w:pPr>
        <w:pStyle w:val="Caption"/>
        <w:spacing w:line="480" w:lineRule="auto"/>
      </w:pPr>
      <w:bookmarkStart w:id="39" w:name="_Toc263247028"/>
      <w:r>
        <w:t xml:space="preserve">Figure </w:t>
      </w:r>
      <w:fldSimple w:instr=" SEQ Figure \* ARABIC ">
        <w:r>
          <w:rPr>
            <w:noProof/>
          </w:rPr>
          <w:t>2</w:t>
        </w:r>
      </w:fldSimple>
      <w:r>
        <w:t>: UML diagram showing the management of ontologies using OWL API</w:t>
      </w:r>
      <w:bookmarkEnd w:id="39"/>
      <w:r>
        <w:t xml:space="preserve"> </w:t>
      </w:r>
      <w:r>
        <w:fldChar w:fldCharType="begin"/>
      </w:r>
      <w: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fldChar w:fldCharType="separate"/>
      </w:r>
      <w:r>
        <w:rPr>
          <w:noProof/>
        </w:rPr>
        <w:t>[10]</w:t>
      </w:r>
      <w:r>
        <w:fldChar w:fldCharType="end"/>
      </w:r>
    </w:p>
    <w:p w14:paraId="7E4A4BB8" w14:textId="77777777" w:rsidR="009E50E3" w:rsidRPr="00D70F1B" w:rsidRDefault="009E50E3" w:rsidP="009E50E3">
      <w:pPr>
        <w:spacing w:line="480" w:lineRule="auto"/>
      </w:pPr>
    </w:p>
    <w:p w14:paraId="0347C23D" w14:textId="77777777" w:rsidR="009E50E3" w:rsidRPr="00A26F7F" w:rsidRDefault="009E50E3" w:rsidP="009E50E3">
      <w:pPr>
        <w:spacing w:line="480" w:lineRule="auto"/>
        <w:jc w:val="both"/>
        <w:rPr>
          <w:rFonts w:cs="Times New Roman"/>
        </w:rPr>
      </w:pPr>
      <w:r w:rsidRPr="00A26F7F">
        <w:rPr>
          <w:rFonts w:cs="Times New Roman"/>
        </w:rPr>
        <w:t xml:space="preserve">Inference is applied on the OWL ontologies using OWLReasoner interface </w:t>
      </w:r>
      <w:r w:rsidRPr="00A26F7F">
        <w:rPr>
          <w:rFonts w:cs="Times New Roman"/>
        </w:rPr>
        <w:fldChar w:fldCharType="begin"/>
      </w:r>
      <w:r>
        <w:rPr>
          <w:rFonts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cs="Times New Roman"/>
        </w:rPr>
        <w:fldChar w:fldCharType="separate"/>
      </w:r>
      <w:r>
        <w:rPr>
          <w:rFonts w:cs="Times New Roman"/>
          <w:noProof/>
        </w:rPr>
        <w:t>[10]</w:t>
      </w:r>
      <w:r w:rsidRPr="00A26F7F">
        <w:rPr>
          <w:rFonts w:cs="Times New Roman"/>
        </w:rPr>
        <w:fldChar w:fldCharType="end"/>
      </w:r>
      <w:r w:rsidRPr="00A26F7F">
        <w:rPr>
          <w:rFonts w:cs="Times New Roman"/>
        </w:rPr>
        <w:t xml:space="preserve">. This interface provides some useful check like consistency, checking computation of class and axiom entailments. Since the reasoning functionality is separate, developers either can use the available or can provide their own implementation. There are some </w:t>
      </w:r>
      <w:r>
        <w:rPr>
          <w:rFonts w:cs="Times New Roman"/>
        </w:rPr>
        <w:t xml:space="preserve">already </w:t>
      </w:r>
      <w:r w:rsidRPr="00A26F7F">
        <w:rPr>
          <w:rFonts w:cs="Times New Roman"/>
        </w:rPr>
        <w:t>exist implementations of reasoners such as FaCT++, HermiT, and Pellet.</w:t>
      </w:r>
    </w:p>
    <w:p w14:paraId="72F36351" w14:textId="77777777" w:rsidR="009E50E3" w:rsidRPr="00A26F7F" w:rsidRDefault="009E50E3" w:rsidP="009E50E3">
      <w:pPr>
        <w:spacing w:line="480" w:lineRule="auto"/>
        <w:jc w:val="both"/>
        <w:rPr>
          <w:rFonts w:cs="Times New Roman"/>
        </w:rPr>
      </w:pPr>
    </w:p>
    <w:p w14:paraId="09588D44" w14:textId="7E360D5D" w:rsidR="009E50E3" w:rsidRPr="009E50E3" w:rsidRDefault="009E50E3" w:rsidP="009E50E3">
      <w:pPr>
        <w:spacing w:line="480" w:lineRule="auto"/>
      </w:pPr>
      <w:r>
        <w:rPr>
          <w:rFonts w:cs="Times New Roman"/>
        </w:rPr>
        <w:t>As for q</w:t>
      </w:r>
      <w:r w:rsidRPr="00A26F7F">
        <w:rPr>
          <w:rFonts w:cs="Times New Roman"/>
        </w:rPr>
        <w:t xml:space="preserve">uery using OWL API, it does not offer </w:t>
      </w:r>
      <w:r>
        <w:rPr>
          <w:rFonts w:cs="Times New Roman"/>
        </w:rPr>
        <w:t>much as a</w:t>
      </w:r>
      <w:r w:rsidRPr="00A26F7F">
        <w:rPr>
          <w:rFonts w:cs="Times New Roman"/>
        </w:rPr>
        <w:t xml:space="preserve"> query mechanism </w:t>
      </w:r>
      <w:r w:rsidRPr="00A26F7F">
        <w:rPr>
          <w:rFonts w:cs="Times New Roman"/>
        </w:rPr>
        <w:fldChar w:fldCharType="begin"/>
      </w:r>
      <w:r>
        <w:rPr>
          <w:rFonts w:cs="Times New Roman"/>
        </w:rPr>
        <w:instrText xml:space="preserve"> ADDIN EN.CITE &lt;EndNote&gt;&lt;Cite&gt;&lt;Author&gt;M&lt;/Author&gt;&lt;Year&gt;2011&lt;/Year&gt;&lt;RecNum&gt;42&lt;/RecNum&gt;&lt;DisplayText&gt;[10]&lt;/DisplayText&gt;&lt;record&gt;&lt;rec-number&gt;42&lt;/rec-number&gt;&lt;foreign-keys&gt;&lt;key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cs="Times New Roman"/>
        </w:rPr>
        <w:fldChar w:fldCharType="separate"/>
      </w:r>
      <w:r>
        <w:rPr>
          <w:rFonts w:cs="Times New Roman"/>
          <w:noProof/>
        </w:rPr>
        <w:t>[10]</w:t>
      </w:r>
      <w:r w:rsidRPr="00A26F7F">
        <w:rPr>
          <w:rFonts w:cs="Times New Roman"/>
        </w:rPr>
        <w:fldChar w:fldCharType="end"/>
      </w:r>
      <w:r w:rsidRPr="00A26F7F">
        <w:rPr>
          <w:rFonts w:cs="Times New Roman"/>
        </w:rPr>
        <w:t xml:space="preserve">. </w:t>
      </w:r>
      <w:r>
        <w:rPr>
          <w:rFonts w:cs="Times New Roman"/>
        </w:rPr>
        <w:t>Since</w:t>
      </w:r>
      <w:r w:rsidRPr="00A26F7F">
        <w:rPr>
          <w:rFonts w:cs="Times New Roman"/>
        </w:rPr>
        <w:t>, it provides some sort of basic querying which is based on entailment checking functionality.</w:t>
      </w:r>
    </w:p>
    <w:p w14:paraId="7A93E20D" w14:textId="47A752BF" w:rsidR="00680E8D" w:rsidRDefault="006315D4" w:rsidP="00CF21FF">
      <w:pPr>
        <w:pStyle w:val="Heading2"/>
        <w:spacing w:line="480" w:lineRule="auto"/>
      </w:pPr>
      <w:bookmarkStart w:id="40" w:name="_Toc267661018"/>
      <w:r w:rsidRPr="003E4D04">
        <w:t xml:space="preserve">Conventional Information </w:t>
      </w:r>
      <w:r w:rsidR="00570A1A" w:rsidRPr="003E4D04">
        <w:t>Retrieval</w:t>
      </w:r>
      <w:r w:rsidRPr="003E4D04">
        <w:t xml:space="preserve"> </w:t>
      </w:r>
      <w:r w:rsidR="00570A1A" w:rsidRPr="003E4D04">
        <w:t>Method</w:t>
      </w:r>
      <w:bookmarkEnd w:id="40"/>
    </w:p>
    <w:p w14:paraId="75D3D50F" w14:textId="77777777" w:rsidR="00CF21FF" w:rsidRDefault="00CF21FF" w:rsidP="00CF21FF">
      <w:pPr>
        <w:spacing w:line="480" w:lineRule="auto"/>
        <w:jc w:val="both"/>
        <w:rPr>
          <w:rFonts w:cs="Times New Roman"/>
        </w:rPr>
      </w:pPr>
      <w:r w:rsidRPr="00A26F7F">
        <w:rPr>
          <w:rFonts w:cs="Times New Roman"/>
        </w:rPr>
        <w:t>Information retrieval is the method in which some information is retrieved from a source</w:t>
      </w:r>
      <w:r>
        <w:rPr>
          <w:rFonts w:cs="Times New Roman"/>
        </w:rPr>
        <w:t xml:space="preserve"> or </w:t>
      </w:r>
      <w:r w:rsidRPr="00A26F7F">
        <w:rPr>
          <w:rFonts w:cs="Times New Roman"/>
        </w:rPr>
        <w:t>multiple</w:t>
      </w:r>
      <w:r>
        <w:rPr>
          <w:rFonts w:cs="Times New Roman"/>
        </w:rPr>
        <w:t xml:space="preserve"> sources </w:t>
      </w:r>
      <w:r w:rsidRPr="00A26F7F">
        <w:rPr>
          <w:rFonts w:cs="Times New Roman"/>
        </w:rPr>
        <w:t>contains</w:t>
      </w:r>
      <w:r>
        <w:rPr>
          <w:rFonts w:cs="Times New Roman"/>
        </w:rPr>
        <w:t xml:space="preserve"> needed</w:t>
      </w:r>
      <w:r w:rsidRPr="00A26F7F">
        <w:rPr>
          <w:rFonts w:cs="Times New Roman"/>
        </w:rPr>
        <w:t xml:space="preserve"> data. Every retrieval system needs some mechanisms to retrie</w:t>
      </w:r>
      <w:r>
        <w:rPr>
          <w:rFonts w:cs="Times New Roman"/>
        </w:rPr>
        <w:t>val relevant needed information</w:t>
      </w:r>
      <w:r w:rsidRPr="00A26F7F">
        <w:rPr>
          <w:rFonts w:cs="Times New Roman"/>
        </w:rPr>
        <w:t>.</w:t>
      </w:r>
      <w:r>
        <w:rPr>
          <w:rFonts w:cs="Times New Roman"/>
        </w:rPr>
        <w:t xml:space="preserve"> </w:t>
      </w:r>
      <w:r w:rsidRPr="00BD063D">
        <w:rPr>
          <w:rFonts w:cs="Times New Roman"/>
        </w:rPr>
        <w:t xml:space="preserve">Nowadays, there is more information probably resides on the cloud than it was in the recent years </w:t>
      </w:r>
      <w:r w:rsidRPr="00BD063D">
        <w:rPr>
          <w:rFonts w:cs="Times New Roman"/>
        </w:rPr>
        <w:fldChar w:fldCharType="begin"/>
      </w:r>
      <w:r>
        <w:rPr>
          <w:rFonts w:cs="Times New Roman"/>
        </w:rPr>
        <w:instrText xml:space="preserve"> ADDIN EN.CITE &lt;EndNote&gt;&lt;Cite&gt;&lt;Year&gt;2014&lt;/Year&gt;&lt;RecNum&gt;63&lt;/RecNum&gt;&lt;DisplayText&gt;[13]&lt;/DisplayText&gt;&lt;record&gt;&lt;rec-number&gt;63&lt;/rec-number&gt;&lt;foreign-keys&gt;&lt;key app="EN" db-id="ts25ppery0xtwlevwr5vrr0ivsptart9ve22" timestamp="1401745640"&gt;63&lt;/key&gt;&lt;/foreign-keys&gt;&lt;ref-type name="Web Page"&gt;12&lt;/ref-type&gt;&lt;contributors&gt;&lt;/contributors&gt;&lt;titles&gt;&lt;title&gt;The size of the World Wide Web (The Internet)&lt;/title&gt;&lt;/titles&gt;&lt;volume&gt;2014&lt;/volume&gt;&lt;number&gt;Jun 2, 2014&lt;/number&gt;&lt;dates&gt;&lt;year&gt;2014&lt;/year&gt;&lt;/dates&gt;&lt;urls&gt;&lt;related-urls&gt;&lt;url&gt;http://www.worldwidewebsize.com/&lt;/url&gt;&lt;/related-urls&gt;&lt;/urls&gt;&lt;/record&gt;&lt;/Cite&gt;&lt;/EndNote&gt;</w:instrText>
      </w:r>
      <w:r w:rsidRPr="00BD063D">
        <w:rPr>
          <w:rFonts w:cs="Times New Roman"/>
        </w:rPr>
        <w:fldChar w:fldCharType="separate"/>
      </w:r>
      <w:r>
        <w:rPr>
          <w:rFonts w:cs="Times New Roman"/>
          <w:noProof/>
        </w:rPr>
        <w:t>[13]</w:t>
      </w:r>
      <w:r w:rsidRPr="00BD063D">
        <w:rPr>
          <w:rFonts w:cs="Times New Roman"/>
        </w:rPr>
        <w:fldChar w:fldCharType="end"/>
      </w:r>
      <w:r w:rsidRPr="0070349F">
        <w:rPr>
          <w:rFonts w:cs="Times New Roman"/>
        </w:rPr>
        <w:t xml:space="preserve">. As the amount of data on the web grows dramatically, the need to find and retrieve relevant information becomes more important. Getting the wanted results is becoming more </w:t>
      </w:r>
      <w:r>
        <w:rPr>
          <w:rFonts w:cs="Times New Roman"/>
        </w:rPr>
        <w:t>problematic</w:t>
      </w:r>
      <w:r w:rsidRPr="0070349F">
        <w:rPr>
          <w:rFonts w:cs="Times New Roman"/>
        </w:rPr>
        <w:t xml:space="preserve"> because of the amount of the data on the web and the technique used. Usually, in a search engine the results range between relevant and irrelevant. It would be nice for a user to query for something and get the most </w:t>
      </w:r>
      <w:r>
        <w:rPr>
          <w:rFonts w:cs="Times New Roman"/>
        </w:rPr>
        <w:t>relevant</w:t>
      </w:r>
      <w:r w:rsidRPr="0070349F">
        <w:rPr>
          <w:rFonts w:cs="Times New Roman"/>
        </w:rPr>
        <w:t xml:space="preserve"> result </w:t>
      </w:r>
      <w:r>
        <w:rPr>
          <w:rFonts w:cs="Times New Roman"/>
        </w:rPr>
        <w:t xml:space="preserve">that </w:t>
      </w:r>
      <w:r w:rsidRPr="0070349F">
        <w:rPr>
          <w:rFonts w:cs="Times New Roman"/>
        </w:rPr>
        <w:t>meets his/her needs.</w:t>
      </w:r>
    </w:p>
    <w:p w14:paraId="5AA1A4D9" w14:textId="77777777" w:rsidR="00CF21FF" w:rsidRDefault="00CF21FF" w:rsidP="00CF21FF">
      <w:pPr>
        <w:spacing w:line="480" w:lineRule="auto"/>
        <w:jc w:val="both"/>
        <w:rPr>
          <w:rFonts w:cs="Times New Roman"/>
        </w:rPr>
      </w:pPr>
    </w:p>
    <w:p w14:paraId="063DF12D" w14:textId="77777777" w:rsidR="00CF21FF" w:rsidRDefault="00CF21FF" w:rsidP="00CF21FF">
      <w:pPr>
        <w:spacing w:line="480" w:lineRule="auto"/>
        <w:jc w:val="both"/>
        <w:rPr>
          <w:rFonts w:cs="Times New Roman"/>
        </w:rPr>
      </w:pPr>
      <w:r w:rsidRPr="0070349F">
        <w:rPr>
          <w:rFonts w:cs="Times New Roman"/>
        </w:rPr>
        <w:t>There are different methods of retrieving data from the web. Keyword</w:t>
      </w:r>
      <w:r>
        <w:rPr>
          <w:rFonts w:cs="Times New Roman"/>
        </w:rPr>
        <w:t>-based</w:t>
      </w:r>
      <w:r w:rsidRPr="0070349F">
        <w:rPr>
          <w:rFonts w:cs="Times New Roman"/>
        </w:rPr>
        <w:t xml:space="preserve"> search method could be the oldest among the others</w:t>
      </w:r>
      <w:r>
        <w:rPr>
          <w:rFonts w:cs="Times New Roman"/>
        </w:rPr>
        <w:t>.</w:t>
      </w:r>
    </w:p>
    <w:p w14:paraId="115A04BF" w14:textId="77777777" w:rsidR="00CF21FF" w:rsidRDefault="00CF21FF" w:rsidP="00CF21FF">
      <w:pPr>
        <w:spacing w:line="480" w:lineRule="auto"/>
        <w:jc w:val="both"/>
        <w:rPr>
          <w:rFonts w:cs="Times New Roman"/>
        </w:rPr>
      </w:pPr>
    </w:p>
    <w:p w14:paraId="4574CC1C" w14:textId="77777777" w:rsidR="00CF21FF" w:rsidRPr="00A26F7F" w:rsidRDefault="00CF21FF" w:rsidP="00CF21FF">
      <w:pPr>
        <w:spacing w:line="480" w:lineRule="auto"/>
        <w:jc w:val="both"/>
        <w:rPr>
          <w:rFonts w:cs="Times New Roman"/>
        </w:rPr>
      </w:pPr>
      <w:r>
        <w:rPr>
          <w:rFonts w:cs="Times New Roman"/>
        </w:rPr>
        <w:t xml:space="preserve">Keyword-based search method use specific words call “Keywords” that are linked with database records </w:t>
      </w:r>
      <w:r>
        <w:rPr>
          <w:rFonts w:cs="Times New Roman"/>
        </w:rPr>
        <w:fldChar w:fldCharType="begin"/>
      </w:r>
      <w:r>
        <w:rPr>
          <w:rFonts w:cs="Times New Roman"/>
        </w:rPr>
        <w:instrText xml:space="preserve"> ADDIN EN.CITE &lt;EndNote&gt;&lt;Cite&gt;&lt;Author&gt;Hyvönen&lt;/Author&gt;&lt;Year&gt;2004&lt;/Year&gt;&lt;RecNum&gt;57&lt;/RecNum&gt;&lt;DisplayText&gt;[14]&lt;/DisplayText&gt;&lt;record&gt;&lt;rec-number&gt;57&lt;/rec-number&gt;&lt;foreign-keys&gt;&lt;key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Pr>
          <w:rFonts w:cs="Times New Roman"/>
        </w:rPr>
        <w:fldChar w:fldCharType="separate"/>
      </w:r>
      <w:r>
        <w:rPr>
          <w:rFonts w:cs="Times New Roman"/>
          <w:noProof/>
        </w:rPr>
        <w:t>[14]</w:t>
      </w:r>
      <w:r>
        <w:rPr>
          <w:rFonts w:cs="Times New Roman"/>
        </w:rPr>
        <w:fldChar w:fldCharType="end"/>
      </w:r>
      <w:r>
        <w:rPr>
          <w:rFonts w:cs="Times New Roman"/>
        </w:rPr>
        <w:t>. It</w:t>
      </w:r>
      <w:r w:rsidRPr="00A26F7F">
        <w:rPr>
          <w:rFonts w:cs="Times New Roman"/>
        </w:rPr>
        <w:t xml:space="preserve"> would be the default and </w:t>
      </w:r>
      <w:r>
        <w:rPr>
          <w:rFonts w:cs="Times New Roman"/>
        </w:rPr>
        <w:t xml:space="preserve">the </w:t>
      </w:r>
      <w:r w:rsidRPr="00A26F7F">
        <w:rPr>
          <w:rFonts w:cs="Times New Roman"/>
        </w:rPr>
        <w:t>usual choice</w:t>
      </w:r>
      <w:r>
        <w:rPr>
          <w:rFonts w:cs="Times New Roman"/>
        </w:rPr>
        <w:t xml:space="preserve"> to use in search</w:t>
      </w:r>
      <w:r w:rsidRPr="00A26F7F">
        <w:rPr>
          <w:rFonts w:cs="Times New Roman"/>
        </w:rPr>
        <w:t xml:space="preserve">, since it has been used over long time. </w:t>
      </w:r>
      <w:r>
        <w:rPr>
          <w:rFonts w:cs="Times New Roman"/>
        </w:rPr>
        <w:t>This method seems easy to use, as it is resembl</w:t>
      </w:r>
      <w:r w:rsidRPr="00E64ECE">
        <w:rPr>
          <w:rFonts w:cs="Times New Roman"/>
        </w:rPr>
        <w:t>e</w:t>
      </w:r>
      <w:r>
        <w:rPr>
          <w:rFonts w:cs="Times New Roman"/>
        </w:rPr>
        <w:t xml:space="preserve"> natural language which could be understandable by humans but not by machines.</w:t>
      </w:r>
      <w:r w:rsidRPr="00A26F7F">
        <w:rPr>
          <w:rFonts w:cs="Times New Roman"/>
        </w:rPr>
        <w:t xml:space="preserve"> </w:t>
      </w:r>
      <w:r>
        <w:rPr>
          <w:rFonts w:cs="Times New Roman"/>
        </w:rPr>
        <w:t xml:space="preserve">Because of the human factor that exists in writing the search query, things </w:t>
      </w:r>
      <w:r w:rsidRPr="00214B2F">
        <w:rPr>
          <w:rFonts w:cs="Times New Roman"/>
        </w:rPr>
        <w:t>inevitably</w:t>
      </w:r>
      <w:r>
        <w:rPr>
          <w:rFonts w:cs="Times New Roman"/>
        </w:rPr>
        <w:t xml:space="preserve"> could go wrong.</w:t>
      </w:r>
      <w:r w:rsidRPr="00A26F7F">
        <w:rPr>
          <w:rFonts w:cs="Times New Roman"/>
        </w:rPr>
        <w:t xml:space="preserve"> </w:t>
      </w:r>
      <w:r>
        <w:rPr>
          <w:rFonts w:cs="Times New Roman"/>
        </w:rPr>
        <w:t>Simplicity and ease come with a cost, k</w:t>
      </w:r>
      <w:r w:rsidRPr="00A26F7F">
        <w:rPr>
          <w:rFonts w:cs="Times New Roman"/>
        </w:rPr>
        <w:t>eyword-based</w:t>
      </w:r>
      <w:r>
        <w:rPr>
          <w:rFonts w:cs="Times New Roman"/>
        </w:rPr>
        <w:t xml:space="preserve"> search method suffers from some serious</w:t>
      </w:r>
      <w:r w:rsidRPr="00A26F7F">
        <w:rPr>
          <w:rFonts w:cs="Times New Roman"/>
        </w:rPr>
        <w:t xml:space="preserve"> issues</w:t>
      </w:r>
      <w:r>
        <w:rPr>
          <w:rFonts w:cs="Times New Roman"/>
        </w:rPr>
        <w:t xml:space="preserve">. (1) </w:t>
      </w:r>
      <w:r w:rsidRPr="00A26F7F">
        <w:rPr>
          <w:rFonts w:cs="Times New Roman"/>
        </w:rPr>
        <w:t xml:space="preserve">One of these issues </w:t>
      </w:r>
      <w:r>
        <w:rPr>
          <w:rFonts w:cs="Times New Roman"/>
        </w:rPr>
        <w:t>is</w:t>
      </w:r>
      <w:r w:rsidRPr="00A26F7F">
        <w:rPr>
          <w:rFonts w:cs="Times New Roman"/>
        </w:rPr>
        <w:t xml:space="preserve"> the lack of accuracy and recall because of </w:t>
      </w:r>
      <w:r>
        <w:rPr>
          <w:rFonts w:cs="Times New Roman"/>
        </w:rPr>
        <w:t xml:space="preserve">all of the </w:t>
      </w:r>
      <w:r w:rsidRPr="00A26F7F">
        <w:rPr>
          <w:rFonts w:cs="Times New Roman"/>
        </w:rPr>
        <w:t xml:space="preserve">synonyms and </w:t>
      </w:r>
      <w:r>
        <w:rPr>
          <w:rFonts w:cs="Times New Roman"/>
        </w:rPr>
        <w:t xml:space="preserve">the </w:t>
      </w:r>
      <w:r w:rsidRPr="00A26F7F">
        <w:rPr>
          <w:rFonts w:cs="Times New Roman"/>
        </w:rPr>
        <w:t xml:space="preserve">homonyms </w:t>
      </w:r>
      <w:r>
        <w:rPr>
          <w:rFonts w:cs="Times New Roman"/>
        </w:rPr>
        <w:t>which</w:t>
      </w:r>
      <w:r w:rsidRPr="00A26F7F">
        <w:rPr>
          <w:rFonts w:cs="Times New Roman"/>
        </w:rPr>
        <w:t xml:space="preserve"> are based on memorizing terms rather than concepts. </w:t>
      </w:r>
      <w:r>
        <w:rPr>
          <w:rFonts w:cs="Times New Roman"/>
        </w:rPr>
        <w:t>(2) Another major</w:t>
      </w:r>
      <w:r w:rsidRPr="00A26F7F">
        <w:rPr>
          <w:rFonts w:cs="Times New Roman"/>
        </w:rPr>
        <w:t xml:space="preserve"> issue is that using keyword-based search add more ambiguity</w:t>
      </w:r>
      <w:r>
        <w:rPr>
          <w:rFonts w:cs="Times New Roman"/>
        </w:rPr>
        <w:t>,</w:t>
      </w:r>
      <w:r w:rsidRPr="00A26F7F">
        <w:rPr>
          <w:rFonts w:cs="Times New Roman"/>
        </w:rPr>
        <w:t xml:space="preserve"> </w:t>
      </w:r>
      <w:r>
        <w:rPr>
          <w:rFonts w:cs="Times New Roman"/>
        </w:rPr>
        <w:t>when</w:t>
      </w:r>
      <w:r w:rsidRPr="00A26F7F">
        <w:rPr>
          <w:rFonts w:cs="Times New Roman"/>
        </w:rPr>
        <w:t xml:space="preserve"> the user want just to browse around to find out what is there or the user does not know the right term used in specific content.</w:t>
      </w:r>
    </w:p>
    <w:p w14:paraId="2CC714E8" w14:textId="77777777" w:rsidR="00CF21FF" w:rsidRPr="00A26F7F" w:rsidRDefault="00CF21FF" w:rsidP="00CF21FF">
      <w:pPr>
        <w:spacing w:line="480" w:lineRule="auto"/>
        <w:jc w:val="both"/>
        <w:rPr>
          <w:rFonts w:cs="Times New Roman"/>
        </w:rPr>
      </w:pPr>
    </w:p>
    <w:p w14:paraId="6C79CDBD" w14:textId="77777777" w:rsidR="00CF21FF" w:rsidRPr="00A26F7F" w:rsidRDefault="00CF21FF" w:rsidP="00CF21FF">
      <w:pPr>
        <w:spacing w:line="480" w:lineRule="auto"/>
        <w:jc w:val="both"/>
        <w:rPr>
          <w:rFonts w:cs="Times New Roman"/>
        </w:rPr>
      </w:pPr>
      <w:r w:rsidRPr="00A26F7F">
        <w:rPr>
          <w:rFonts w:cs="Times New Roman"/>
        </w:rPr>
        <w:t xml:space="preserve">According to </w:t>
      </w:r>
      <w:r w:rsidRPr="00A26F7F">
        <w:rPr>
          <w:rFonts w:cs="Times New Roman"/>
        </w:rPr>
        <w:fldChar w:fldCharType="begin"/>
      </w:r>
      <w:r>
        <w:rPr>
          <w:rFonts w:cs="Times New Roman"/>
        </w:rPr>
        <w:instrText xml:space="preserve"> ADDIN EN.CITE &lt;EndNote&gt;&lt;Cite&gt;&lt;Author&gt;Hyvönen&lt;/Author&gt;&lt;Year&gt;2004&lt;/Year&gt;&lt;RecNum&gt;57&lt;/RecNum&gt;&lt;DisplayText&gt;[14]&lt;/DisplayText&gt;&lt;record&gt;&lt;rec-number&gt;57&lt;/rec-number&gt;&lt;foreign-keys&gt;&lt;key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Pr="00A26F7F">
        <w:rPr>
          <w:rFonts w:cs="Times New Roman"/>
        </w:rPr>
        <w:fldChar w:fldCharType="separate"/>
      </w:r>
      <w:r>
        <w:rPr>
          <w:rFonts w:cs="Times New Roman"/>
          <w:noProof/>
        </w:rPr>
        <w:t>[14]</w:t>
      </w:r>
      <w:r w:rsidRPr="00A26F7F">
        <w:rPr>
          <w:rFonts w:cs="Times New Roman"/>
        </w:rPr>
        <w:fldChar w:fldCharType="end"/>
      </w:r>
      <w:r w:rsidRPr="00A26F7F">
        <w:rPr>
          <w:rFonts w:cs="Times New Roman"/>
        </w:rPr>
        <w:t xml:space="preserve">, there are solutions for both issues. </w:t>
      </w:r>
      <w:r>
        <w:rPr>
          <w:rFonts w:cs="Times New Roman"/>
        </w:rPr>
        <w:t>The lack of precision and recall can be treated by o</w:t>
      </w:r>
      <w:r w:rsidRPr="00A26F7F">
        <w:rPr>
          <w:rFonts w:cs="Times New Roman"/>
        </w:rPr>
        <w:t>ntology-based information retrieval method. The growth in the ambiguity issue, would be solve be using multi-faceted search method which would guide the user during constructing the search query.</w:t>
      </w:r>
      <w:r>
        <w:rPr>
          <w:rFonts w:cs="Times New Roman"/>
        </w:rPr>
        <w:t xml:space="preserve"> So, the use of knowledge base and concept base would be more desirable than just providing </w:t>
      </w:r>
      <w:r w:rsidRPr="000E4081">
        <w:rPr>
          <w:rFonts w:cs="Times New Roman"/>
        </w:rPr>
        <w:t xml:space="preserve">arbitrary </w:t>
      </w:r>
      <w:r>
        <w:rPr>
          <w:rFonts w:cs="Times New Roman"/>
        </w:rPr>
        <w:t xml:space="preserve">information. In addition, a sense of </w:t>
      </w:r>
      <w:r w:rsidRPr="00F1553A">
        <w:rPr>
          <w:rFonts w:cs="Times New Roman"/>
        </w:rPr>
        <w:t>Artificial</w:t>
      </w:r>
      <w:r>
        <w:rPr>
          <w:rFonts w:cs="Times New Roman"/>
        </w:rPr>
        <w:t xml:space="preserve"> Intelligence is also felt since machines can make </w:t>
      </w:r>
      <w:r w:rsidRPr="00D47AA8">
        <w:rPr>
          <w:rFonts w:cs="Times New Roman"/>
        </w:rPr>
        <w:t>inferences</w:t>
      </w:r>
      <w:r>
        <w:rPr>
          <w:rFonts w:cs="Times New Roman"/>
        </w:rPr>
        <w:t xml:space="preserve"> based on some rules.</w:t>
      </w:r>
    </w:p>
    <w:p w14:paraId="17D6B41D" w14:textId="77777777" w:rsidR="00CF21FF" w:rsidRDefault="00CF21FF" w:rsidP="00CF21FF">
      <w:pPr>
        <w:spacing w:line="480" w:lineRule="auto"/>
        <w:rPr>
          <w:rFonts w:cs="Times New Roman"/>
        </w:rPr>
      </w:pPr>
    </w:p>
    <w:p w14:paraId="22C8781B" w14:textId="77777777" w:rsidR="00CF21FF" w:rsidRDefault="00CF21FF" w:rsidP="00CF21FF">
      <w:pPr>
        <w:spacing w:line="480" w:lineRule="auto"/>
        <w:jc w:val="both"/>
        <w:rPr>
          <w:rFonts w:cs="Times New Roman"/>
        </w:rPr>
      </w:pPr>
      <w:r>
        <w:rPr>
          <w:rFonts w:cs="Times New Roman"/>
        </w:rPr>
        <w:t>In this project, keyword based method won’t be used since it has limitations like recall and ambiguity. As I am trying to overcome these limitations, ontology driven user interface as alternative method will be used.</w:t>
      </w:r>
    </w:p>
    <w:p w14:paraId="7645FBA5" w14:textId="77777777" w:rsidR="00CF21FF" w:rsidRPr="00CF21FF" w:rsidRDefault="00CF21FF" w:rsidP="00CF21FF"/>
    <w:p w14:paraId="1D6A2426" w14:textId="1CE0B679" w:rsidR="006315D4" w:rsidRDefault="006315D4" w:rsidP="000D5BBC">
      <w:pPr>
        <w:pStyle w:val="Heading2"/>
        <w:spacing w:line="480" w:lineRule="auto"/>
      </w:pPr>
      <w:bookmarkStart w:id="41" w:name="_Toc267661019"/>
      <w:r w:rsidRPr="003E4D04">
        <w:t>Ontology Based User Interface</w:t>
      </w:r>
      <w:bookmarkEnd w:id="41"/>
    </w:p>
    <w:p w14:paraId="03936466" w14:textId="77777777" w:rsidR="000D5BBC" w:rsidRDefault="000D5BBC" w:rsidP="000D5BBC">
      <w:pPr>
        <w:spacing w:line="480" w:lineRule="auto"/>
        <w:jc w:val="both"/>
        <w:rPr>
          <w:rFonts w:cs="Times New Roman"/>
        </w:rPr>
      </w:pPr>
      <w:r>
        <w:rPr>
          <w:rFonts w:cs="Times New Roman"/>
        </w:rPr>
        <w:t xml:space="preserve">In general </w:t>
      </w:r>
      <w:r>
        <w:rPr>
          <w:rFonts w:cs="Times New Roman"/>
        </w:rPr>
        <w:fldChar w:fldCharType="begin"/>
      </w:r>
      <w:r>
        <w:rPr>
          <w:rFonts w:cs="Times New Roman"/>
        </w:rPr>
        <w:instrText xml:space="preserve"> ADDIN EN.CITE &lt;EndNote&gt;&lt;Cite&gt;&lt;Author&gt;Bechhofer&lt;/Author&gt;&lt;RecNum&gt;36&lt;/RecNum&gt;&lt;DisplayText&gt;[15]&lt;/DisplayText&gt;&lt;record&gt;&lt;rec-number&gt;36&lt;/rec-number&gt;&lt;foreign-keys&gt;&lt;key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Pr>
          <w:rFonts w:cs="Times New Roman"/>
        </w:rPr>
        <w:fldChar w:fldCharType="separate"/>
      </w:r>
      <w:r>
        <w:rPr>
          <w:rFonts w:cs="Times New Roman"/>
          <w:noProof/>
        </w:rPr>
        <w:t>[15]</w:t>
      </w:r>
      <w:r>
        <w:rPr>
          <w:rFonts w:cs="Times New Roman"/>
        </w:rPr>
        <w:fldChar w:fldCharType="end"/>
      </w:r>
      <w:r>
        <w:rPr>
          <w:rFonts w:cs="Times New Roman"/>
        </w:rPr>
        <w:t xml:space="preserve">, developing user interfaces </w:t>
      </w:r>
      <w:r w:rsidRPr="00DF5465">
        <w:rPr>
          <w:rFonts w:cs="Times New Roman"/>
        </w:rPr>
        <w:t>hindered</w:t>
      </w:r>
      <w:r>
        <w:rPr>
          <w:rFonts w:cs="Times New Roman"/>
        </w:rPr>
        <w:t xml:space="preserve"> by the knowledge of the user. Letting the user known what can he ask for and constructing a meaningful search query using the user interface is the major issue. To remedy this issue, solutions have been proposed. Some of those solutions would be making every option in the user interface available to reduce the recall issue. Another solution would be writing manuals to the user to follow. These solutions might be providing more complexity and other problems. The </w:t>
      </w:r>
      <w:r w:rsidRPr="00B50DC4">
        <w:rPr>
          <w:rFonts w:cs="Times New Roman"/>
        </w:rPr>
        <w:t>former</w:t>
      </w:r>
      <w:r>
        <w:rPr>
          <w:rFonts w:cs="Times New Roman"/>
        </w:rPr>
        <w:t xml:space="preserve"> solution could </w:t>
      </w:r>
      <w:r w:rsidRPr="00B50DC4">
        <w:rPr>
          <w:rFonts w:cs="Times New Roman"/>
        </w:rPr>
        <w:t>overwhelm</w:t>
      </w:r>
      <w:r>
        <w:rPr>
          <w:rFonts w:cs="Times New Roman"/>
        </w:rPr>
        <w:t xml:space="preserve"> the user with all of the options available </w:t>
      </w:r>
      <w:r w:rsidRPr="00D71C80">
        <w:rPr>
          <w:rFonts w:cs="Times New Roman"/>
        </w:rPr>
        <w:t xml:space="preserve">whether </w:t>
      </w:r>
      <w:r>
        <w:rPr>
          <w:rFonts w:cs="Times New Roman"/>
        </w:rPr>
        <w:t xml:space="preserve">needed options or not. The latter solution could increase the load on the user to study and spend time on something that needed to be recalled eventually. Ontology driven user interface would be the most suited solution, since ontologies are based on conceptual model rather than just terms </w:t>
      </w:r>
      <w:r>
        <w:rPr>
          <w:rFonts w:cs="Times New Roman"/>
        </w:rPr>
        <w:fldChar w:fldCharType="begin"/>
      </w:r>
      <w:r>
        <w:rPr>
          <w:rFonts w:cs="Times New Roman"/>
        </w:rPr>
        <w:instrText xml:space="preserve"> ADDIN EN.CITE &lt;EndNote&gt;&lt;Cite&gt;&lt;Author&gt;Catarci&lt;/Author&gt;&lt;Year&gt;2004&lt;/Year&gt;&lt;RecNum&gt;38&lt;/RecNum&gt;&lt;DisplayText&gt;[3, 15]&lt;/DisplayText&gt;&lt;record&gt;&lt;rec-number&gt;38&lt;/rec-number&gt;&lt;foreign-keys&gt;&lt;key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Cite&gt;&lt;Author&gt;Bechhofer&lt;/Author&gt;&lt;RecNum&gt;36&lt;/RecNum&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Pr>
          <w:rFonts w:cs="Times New Roman"/>
        </w:rPr>
        <w:fldChar w:fldCharType="separate"/>
      </w:r>
      <w:r>
        <w:rPr>
          <w:rFonts w:cs="Times New Roman"/>
          <w:noProof/>
        </w:rPr>
        <w:t>[3, 15]</w:t>
      </w:r>
      <w:r>
        <w:rPr>
          <w:rFonts w:cs="Times New Roman"/>
        </w:rPr>
        <w:fldChar w:fldCharType="end"/>
      </w:r>
      <w:r>
        <w:rPr>
          <w:rFonts w:cs="Times New Roman"/>
        </w:rPr>
        <w:t xml:space="preserve">. This conceptual model gives a map for the user to follow upon constructing queries </w:t>
      </w:r>
      <w:r>
        <w:rPr>
          <w:rFonts w:cs="Times New Roman"/>
        </w:rPr>
        <w:fldChar w:fldCharType="begin"/>
      </w:r>
      <w:r>
        <w:rPr>
          <w:rFonts w:cs="Times New Roman"/>
        </w:rPr>
        <w:instrText xml:space="preserve"> ADDIN EN.CITE &lt;EndNote&gt;&lt;Cite&gt;&lt;Author&gt;Bechhofer&lt;/Author&gt;&lt;RecNum&gt;36&lt;/RecNum&gt;&lt;DisplayText&gt;[15]&lt;/DisplayText&gt;&lt;record&gt;&lt;rec-number&gt;36&lt;/rec-number&gt;&lt;foreign-keys&gt;&lt;key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Pr>
          <w:rFonts w:cs="Times New Roman"/>
        </w:rPr>
        <w:fldChar w:fldCharType="separate"/>
      </w:r>
      <w:r>
        <w:rPr>
          <w:rFonts w:cs="Times New Roman"/>
          <w:noProof/>
        </w:rPr>
        <w:t>[15]</w:t>
      </w:r>
      <w:r>
        <w:rPr>
          <w:rFonts w:cs="Times New Roman"/>
        </w:rPr>
        <w:fldChar w:fldCharType="end"/>
      </w:r>
      <w:r>
        <w:rPr>
          <w:rFonts w:cs="Times New Roman"/>
        </w:rPr>
        <w:t xml:space="preserve">. </w:t>
      </w:r>
    </w:p>
    <w:p w14:paraId="487F5CBE" w14:textId="77777777" w:rsidR="000D5BBC" w:rsidRDefault="000D5BBC" w:rsidP="000D5BBC">
      <w:pPr>
        <w:spacing w:line="480" w:lineRule="auto"/>
        <w:jc w:val="both"/>
        <w:rPr>
          <w:rFonts w:cs="Times New Roman"/>
        </w:rPr>
      </w:pPr>
    </w:p>
    <w:p w14:paraId="5915CDFF" w14:textId="77777777" w:rsidR="000D5BBC" w:rsidRDefault="000D5BBC" w:rsidP="000D5BBC">
      <w:pPr>
        <w:spacing w:line="480" w:lineRule="auto"/>
        <w:jc w:val="both"/>
        <w:rPr>
          <w:rFonts w:cs="Times New Roman"/>
        </w:rPr>
      </w:pPr>
      <w:r>
        <w:rPr>
          <w:rFonts w:cs="Times New Roman"/>
        </w:rPr>
        <w:t xml:space="preserve">Ontology based user interface is defined by </w:t>
      </w:r>
      <w:r>
        <w:rPr>
          <w:rFonts w:cs="Times New Roman"/>
        </w:rPr>
        <w:fldChar w:fldCharType="begin"/>
      </w:r>
      <w:r>
        <w:rPr>
          <w:rFonts w:cs="Times New Roman"/>
        </w:rPr>
        <w:instrText xml:space="preserve"> ADDIN EN.CITE &lt;EndNote&gt;&lt;Cite&gt;&lt;Author&gt;Bechhofer&lt;/Author&gt;&lt;RecNum&gt;36&lt;/RecNum&gt;&lt;DisplayText&gt;[3, 15]&lt;/DisplayText&gt;&lt;record&gt;&lt;rec-number&gt;36&lt;/rec-number&gt;&lt;foreign-keys&gt;&lt;key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Pr>
          <w:rFonts w:cs="Times New Roman"/>
        </w:rPr>
        <w:fldChar w:fldCharType="separate"/>
      </w:r>
      <w:r>
        <w:rPr>
          <w:rFonts w:cs="Times New Roman"/>
          <w:noProof/>
        </w:rPr>
        <w:t>[3, 15]</w:t>
      </w:r>
      <w:r>
        <w:rPr>
          <w:rFonts w:cs="Times New Roman"/>
        </w:rPr>
        <w:fldChar w:fldCharType="end"/>
      </w:r>
      <w:r>
        <w:rPr>
          <w:rFonts w:cs="Times New Roman"/>
        </w:rPr>
        <w:t>, as a user interface that allows the user to construct and manipulate queries based on some domain concept stored in ontology. This domain concept drives the user interface, where there is no need for manuals or shove all available options in the user interface, since the ontology based one which should act as a guide for the user. It depends on recognizing knowledge instead of memorizing keywords. It allows the user to build complex and meaningful queries and return the needed results. In addition, it offers the user the option of browsing around to find out what he/she needs. The user does not have to any thing about the underlying conceptual knowledge. TAMBS give the illusion of retrieving from single source while it read from multiple sources and convert selected options to appropriate query languages that match sources’.</w:t>
      </w:r>
    </w:p>
    <w:p w14:paraId="348C9BD6" w14:textId="77777777" w:rsidR="000D5BBC" w:rsidRDefault="000D5BBC" w:rsidP="000D5BBC">
      <w:pPr>
        <w:spacing w:line="480" w:lineRule="auto"/>
        <w:jc w:val="both"/>
        <w:rPr>
          <w:rFonts w:cs="Times New Roman"/>
        </w:rPr>
      </w:pPr>
    </w:p>
    <w:p w14:paraId="11431F4F" w14:textId="77777777" w:rsidR="000D5BBC" w:rsidRDefault="000D5BBC" w:rsidP="000D5BBC">
      <w:pPr>
        <w:spacing w:line="480" w:lineRule="auto"/>
        <w:jc w:val="both"/>
        <w:rPr>
          <w:rFonts w:cs="Times New Roman"/>
        </w:rPr>
      </w:pPr>
      <w:r>
        <w:rPr>
          <w:rFonts w:cs="Times New Roman"/>
        </w:rPr>
        <w:t xml:space="preserve">The user interface offers choices and some scenarios for the user, so that the user would be guided toward constructing meaningful queries that return the intended results </w:t>
      </w:r>
      <w:r>
        <w:rPr>
          <w:rFonts w:cs="Times New Roman"/>
        </w:rPr>
        <w:fldChar w:fldCharType="begin"/>
      </w:r>
      <w:r>
        <w:rPr>
          <w:rFonts w:cs="Times New Roman"/>
        </w:rPr>
        <w:instrText xml:space="preserve"> ADDIN EN.CITE &lt;EndNote&gt;&lt;Cite&gt;&lt;Author&gt;Bechhofer&lt;/Author&gt;&lt;RecNum&gt;36&lt;/RecNum&gt;&lt;DisplayText&gt;[3, 15]&lt;/DisplayText&gt;&lt;record&gt;&lt;rec-number&gt;36&lt;/rec-number&gt;&lt;foreign-keys&gt;&lt;key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Pr>
          <w:rFonts w:cs="Times New Roman"/>
        </w:rPr>
        <w:fldChar w:fldCharType="separate"/>
      </w:r>
      <w:r>
        <w:rPr>
          <w:rFonts w:cs="Times New Roman"/>
          <w:noProof/>
        </w:rPr>
        <w:t>[3, 15]</w:t>
      </w:r>
      <w:r>
        <w:rPr>
          <w:rFonts w:cs="Times New Roman"/>
        </w:rPr>
        <w:fldChar w:fldCharType="end"/>
      </w:r>
      <w:r>
        <w:rPr>
          <w:rFonts w:cs="Times New Roman"/>
        </w:rPr>
        <w:t xml:space="preserve">. Users would not face the no-result status after running queries. Query expressions are Description Logics (DLs) expressions and they are incremental and compositional </w:t>
      </w:r>
      <w:r>
        <w:rPr>
          <w:rFonts w:cs="Times New Roman"/>
        </w:rPr>
        <w:fldChar w:fldCharType="begin">
          <w:fldData xml:space="preserve">PEVuZE5vdGU+PENpdGU+PEF1dGhvcj5DYXRhcmNpPC9BdXRob3I+PFllYXI+MjAwNDwvWWVhcj48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</w:fldData>
        </w:fldChar>
      </w:r>
      <w:r>
        <w:rPr>
          <w:rFonts w:cs="Times New Roman"/>
        </w:rPr>
        <w:instrText xml:space="preserve"> ADDIN EN.CITE </w:instrText>
      </w:r>
      <w:r>
        <w:rPr>
          <w:rFonts w:cs="Times New Roman"/>
        </w:rPr>
        <w:fldChar w:fldCharType="begin">
          <w:fldData xml:space="preserve">PEVuZE5vdGU+PENpdGU+PEF1dGhvcj5DYXRhcmNpPC9BdXRob3I+PFllYXI+MjAwNDwvWWVhcj48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</w:fldData>
        </w:fldChar>
      </w:r>
      <w:r>
        <w:rPr>
          <w:rFonts w:cs="Times New Roman"/>
        </w:rPr>
        <w:instrText xml:space="preserve"> ADDIN EN.CITE.DATA </w:instrText>
      </w:r>
      <w:r>
        <w:rPr>
          <w:rFonts w:cs="Times New Roman"/>
        </w:rPr>
      </w:r>
      <w:r>
        <w:rPr>
          <w:rFonts w:cs="Times New Roman"/>
        </w:rPr>
        <w:fldChar w:fldCharType="end"/>
      </w:r>
      <w:r>
        <w:rPr>
          <w:rFonts w:cs="Times New Roman"/>
        </w:rPr>
      </w:r>
      <w:r>
        <w:rPr>
          <w:rFonts w:cs="Times New Roman"/>
        </w:rPr>
        <w:fldChar w:fldCharType="separate"/>
      </w:r>
      <w:r>
        <w:rPr>
          <w:rFonts w:cs="Times New Roman"/>
          <w:noProof/>
        </w:rPr>
        <w:t>[3, 15]</w:t>
      </w:r>
      <w:r>
        <w:rPr>
          <w:rFonts w:cs="Times New Roman"/>
        </w:rPr>
        <w:fldChar w:fldCharType="end"/>
      </w:r>
      <w:r>
        <w:rPr>
          <w:rFonts w:cs="Times New Roman"/>
        </w:rPr>
        <w:t xml:space="preserve">. DL is a way for knowledge representation used by the conceptual model </w:t>
      </w:r>
      <w:r>
        <w:rPr>
          <w:rFonts w:cs="Times New Roman"/>
        </w:rPr>
        <w:fldChar w:fldCharType="begin"/>
      </w:r>
      <w:r>
        <w:rPr>
          <w:rFonts w:cs="Times New Roman"/>
        </w:rPr>
        <w:instrText xml:space="preserve"> ADDIN EN.CITE &lt;EndNote&gt;&lt;Cite&gt;&lt;Author&gt;Bechhofer&lt;/Author&gt;&lt;Year&gt;1999&lt;/Year&gt;&lt;RecNum&gt;60&lt;/RecNum&gt;&lt;DisplayText&gt;[16]&lt;/DisplayText&gt;&lt;record&gt;&lt;rec-number&gt;60&lt;/rec-number&gt;&lt;foreign-keys&gt;&lt;key app="EN" db-id="ts25ppery0xtwlevwr5vrr0ivsptart9ve22" timestamp="1399742814"&gt;60&lt;/key&gt;&lt;/foreign-keys&gt;&lt;ref-type name="Book Section"&gt;5&lt;/ref-type&gt;&lt;contributors&gt;&lt;authors&gt;&lt;author&gt;Bechhofer, Sean&lt;/author&gt;&lt;author&gt;Goble, Carole&lt;/author&gt;&lt;/authors&gt;&lt;/contributors&gt;&lt;titles&gt;&lt;title&gt;Classification Based Navigation and Retrieval for Picture Archives&lt;/title&gt;&lt;secondary-title&gt;Database Semantics&lt;/secondary-title&gt;&lt;/titles&gt;&lt;pages&gt;291-310&lt;/pages&gt;&lt;dates&gt;&lt;year&gt;1999&lt;/year&gt;&lt;/dates&gt;&lt;publisher&gt;Springer&lt;/publisher&gt;&lt;isbn&gt;1475749163&lt;/isbn&gt;&lt;urls&gt;&lt;/urls&gt;&lt;/record&gt;&lt;/Cite&gt;&lt;/EndNote&gt;</w:instrText>
      </w:r>
      <w:r>
        <w:rPr>
          <w:rFonts w:cs="Times New Roman"/>
        </w:rPr>
        <w:fldChar w:fldCharType="separate"/>
      </w:r>
      <w:r>
        <w:rPr>
          <w:rFonts w:cs="Times New Roman"/>
          <w:noProof/>
        </w:rPr>
        <w:t>[16]</w:t>
      </w:r>
      <w:r>
        <w:rPr>
          <w:rFonts w:cs="Times New Roman"/>
        </w:rPr>
        <w:fldChar w:fldCharType="end"/>
      </w:r>
      <w:r>
        <w:rPr>
          <w:rFonts w:cs="Times New Roman"/>
        </w:rPr>
        <w:t xml:space="preserve">. It provides hierarchal model based on conceptual model that represent classes of specific domain and the relationships between the instances of those classes </w:t>
      </w:r>
      <w:r>
        <w:rPr>
          <w:rFonts w:cs="Times New Roman"/>
        </w:rPr>
        <w:fldChar w:fldCharType="begin"/>
      </w:r>
      <w:r>
        <w:rPr>
          <w:rFonts w:cs="Times New Roman"/>
        </w:rPr>
        <w:instrText xml:space="preserve"> ADDIN EN.CITE &lt;EndNote&gt;&lt;Cite&gt;&lt;Author&gt;Bechhofer&lt;/Author&gt;&lt;RecNum&gt;36&lt;/RecNum&gt;&lt;DisplayText&gt;[3, 15]&lt;/DisplayText&gt;&lt;record&gt;&lt;rec-number&gt;36&lt;/rec-number&gt;&lt;foreign-keys&gt;&lt;key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Pr>
          <w:rFonts w:cs="Times New Roman"/>
        </w:rPr>
        <w:fldChar w:fldCharType="separate"/>
      </w:r>
      <w:r>
        <w:rPr>
          <w:rFonts w:cs="Times New Roman"/>
          <w:noProof/>
        </w:rPr>
        <w:t>[3, 15]</w:t>
      </w:r>
      <w:r>
        <w:rPr>
          <w:rFonts w:cs="Times New Roman"/>
        </w:rPr>
        <w:fldChar w:fldCharType="end"/>
      </w:r>
      <w:r>
        <w:rPr>
          <w:rFonts w:cs="Times New Roman"/>
        </w:rPr>
        <w:t xml:space="preserve">. DL model is not easy because of the need knowledge about the DL syntax along with understanding it, so a friendly user interface need to build to separate the user from dealing with DL </w:t>
      </w:r>
      <w:r>
        <w:rPr>
          <w:rFonts w:cs="Times New Roman"/>
        </w:rPr>
        <w:fldChar w:fldCharType="begin"/>
      </w:r>
      <w:r>
        <w:rPr>
          <w:rFonts w:cs="Times New Roman"/>
        </w:rPr>
        <w:instrText xml:space="preserve"> ADDIN EN.CITE &lt;EndNote&gt;&lt;Cite&gt;&lt;Author&gt;Bechhofer&lt;/Author&gt;&lt;RecNum&gt;36&lt;/RecNum&gt;&lt;DisplayText&gt;[15]&lt;/DisplayText&gt;&lt;record&gt;&lt;rec-number&gt;36&lt;/rec-number&gt;&lt;foreign-keys&gt;&lt;key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Pr>
          <w:rFonts w:cs="Times New Roman"/>
        </w:rPr>
        <w:fldChar w:fldCharType="separate"/>
      </w:r>
      <w:r>
        <w:rPr>
          <w:rFonts w:cs="Times New Roman"/>
          <w:noProof/>
        </w:rPr>
        <w:t>[15]</w:t>
      </w:r>
      <w:r>
        <w:rPr>
          <w:rFonts w:cs="Times New Roman"/>
        </w:rPr>
        <w:fldChar w:fldCharType="end"/>
      </w:r>
      <w:r>
        <w:rPr>
          <w:rFonts w:cs="Times New Roman"/>
        </w:rPr>
        <w:t xml:space="preserve">. </w:t>
      </w:r>
    </w:p>
    <w:p w14:paraId="5714E6E0" w14:textId="77777777" w:rsidR="000D5BBC" w:rsidRDefault="000D5BBC" w:rsidP="000D5BBC">
      <w:pPr>
        <w:spacing w:line="480" w:lineRule="auto"/>
        <w:jc w:val="both"/>
        <w:rPr>
          <w:rFonts w:cs="Times New Roman"/>
        </w:rPr>
      </w:pPr>
    </w:p>
    <w:p w14:paraId="57E9FCA9" w14:textId="77777777" w:rsidR="000D5BBC" w:rsidRDefault="000D5BBC" w:rsidP="000D5BBC">
      <w:pPr>
        <w:spacing w:line="480" w:lineRule="auto"/>
        <w:jc w:val="both"/>
        <w:rPr>
          <w:rFonts w:cs="Times New Roman"/>
        </w:rPr>
      </w:pPr>
      <w:r>
        <w:rPr>
          <w:rFonts w:cs="Times New Roman"/>
        </w:rPr>
        <w:t xml:space="preserve">According to </w:t>
      </w:r>
      <w:r>
        <w:rPr>
          <w:rFonts w:cs="Times New Roman"/>
        </w:rPr>
        <w:fldChar w:fldCharType="begin"/>
      </w:r>
      <w:r>
        <w:rPr>
          <w:rFonts w:cs="Times New Roman"/>
        </w:rPr>
        <w:instrText xml:space="preserve"> ADDIN EN.CITE &lt;EndNote&gt;&lt;Cite&gt;&lt;Author&gt;Bechhofer&lt;/Author&gt;&lt;RecNum&gt;36&lt;/RecNum&gt;&lt;DisplayText&gt;[15]&lt;/DisplayText&gt;&lt;record&gt;&lt;rec-number&gt;36&lt;/rec-number&gt;&lt;foreign-keys&gt;&lt;key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Pr>
          <w:rFonts w:cs="Times New Roman"/>
        </w:rPr>
        <w:fldChar w:fldCharType="separate"/>
      </w:r>
      <w:r>
        <w:rPr>
          <w:rFonts w:cs="Times New Roman"/>
          <w:noProof/>
        </w:rPr>
        <w:t>[15]</w:t>
      </w:r>
      <w:r>
        <w:rPr>
          <w:rFonts w:cs="Times New Roman"/>
        </w:rPr>
        <w:fldChar w:fldCharType="end"/>
      </w:r>
      <w:r>
        <w:rPr>
          <w:rFonts w:cs="Times New Roman"/>
        </w:rPr>
        <w:t>, there are two kind of concepts that the DL model support. The concepts definitions and the assertions made on the concepts definitions, like the subsumption relationship between two classes. In a way, assertions on the original concepts considered as defining new concepts definitions. Compositional concept can be formed using some services provided by DL. Reasoning about the concept definitions is done through the services provided by DL. These services are:</w:t>
      </w:r>
    </w:p>
    <w:p w14:paraId="468EBEB4" w14:textId="77777777" w:rsidR="000D5BBC" w:rsidRPr="009D29E2" w:rsidRDefault="000D5BBC" w:rsidP="000D5BBC">
      <w:pPr>
        <w:pStyle w:val="ListParagraph"/>
        <w:numPr>
          <w:ilvl w:val="0"/>
          <w:numId w:val="12"/>
        </w:numPr>
        <w:spacing w:line="480" w:lineRule="auto"/>
        <w:jc w:val="both"/>
        <w:rPr>
          <w:rFonts w:cs="Times New Roman"/>
        </w:rPr>
      </w:pPr>
      <w:r w:rsidRPr="00517A07">
        <w:rPr>
          <w:rFonts w:cs="Times New Roman"/>
          <w:b/>
        </w:rPr>
        <w:t>Satisfiability</w:t>
      </w:r>
      <w:r>
        <w:rPr>
          <w:rFonts w:cs="Times New Roman"/>
        </w:rPr>
        <w:t>: make sure that the concepts are consistent.</w:t>
      </w:r>
    </w:p>
    <w:p w14:paraId="6D36DB07" w14:textId="77777777" w:rsidR="000D5BBC" w:rsidRDefault="000D5BBC" w:rsidP="000D5BBC">
      <w:pPr>
        <w:pStyle w:val="ListParagraph"/>
        <w:numPr>
          <w:ilvl w:val="0"/>
          <w:numId w:val="12"/>
        </w:numPr>
        <w:spacing w:line="480" w:lineRule="auto"/>
        <w:jc w:val="both"/>
        <w:rPr>
          <w:rFonts w:cs="Times New Roman"/>
        </w:rPr>
      </w:pPr>
      <w:r w:rsidRPr="00517A07">
        <w:rPr>
          <w:rFonts w:cs="Times New Roman"/>
          <w:b/>
        </w:rPr>
        <w:t>Subsumption</w:t>
      </w:r>
      <w:r>
        <w:rPr>
          <w:rFonts w:cs="Times New Roman"/>
        </w:rPr>
        <w:t>: create composite concepts definition from assertion made on the original concepts definition.</w:t>
      </w:r>
    </w:p>
    <w:p w14:paraId="6C7D7B00" w14:textId="77777777" w:rsidR="000D5BBC" w:rsidRDefault="000D5BBC" w:rsidP="000D5BBC">
      <w:pPr>
        <w:pStyle w:val="ListParagraph"/>
        <w:numPr>
          <w:ilvl w:val="0"/>
          <w:numId w:val="12"/>
        </w:numPr>
        <w:spacing w:line="480" w:lineRule="auto"/>
        <w:jc w:val="both"/>
        <w:rPr>
          <w:rFonts w:cs="Times New Roman"/>
        </w:rPr>
      </w:pPr>
      <w:r w:rsidRPr="00517A07">
        <w:rPr>
          <w:rFonts w:cs="Times New Roman"/>
          <w:b/>
        </w:rPr>
        <w:t>Classification</w:t>
      </w:r>
      <w:r>
        <w:rPr>
          <w:rFonts w:cs="Times New Roman"/>
        </w:rPr>
        <w:t>: make new classification hierarchy based on the subsumption relationship.</w:t>
      </w:r>
    </w:p>
    <w:p w14:paraId="24E498BA" w14:textId="77777777" w:rsidR="000D5BBC" w:rsidRDefault="000D5BBC" w:rsidP="000D5BBC">
      <w:pPr>
        <w:pStyle w:val="ListParagraph"/>
        <w:numPr>
          <w:ilvl w:val="0"/>
          <w:numId w:val="12"/>
        </w:numPr>
        <w:spacing w:line="480" w:lineRule="auto"/>
        <w:jc w:val="both"/>
        <w:rPr>
          <w:rFonts w:cs="Times New Roman"/>
        </w:rPr>
      </w:pPr>
      <w:r w:rsidRPr="00517A07">
        <w:rPr>
          <w:rFonts w:cs="Times New Roman"/>
          <w:b/>
        </w:rPr>
        <w:t>Retrieval</w:t>
      </w:r>
      <w:r>
        <w:rPr>
          <w:rFonts w:cs="Times New Roman"/>
        </w:rPr>
        <w:t>: retrieve any individual that is part of concept definition whether it is original or generated from the subsumption relationships.</w:t>
      </w:r>
    </w:p>
    <w:p w14:paraId="70C3D66F" w14:textId="77777777" w:rsidR="000D5BBC" w:rsidRDefault="000D5BBC" w:rsidP="000D5BBC">
      <w:pPr>
        <w:spacing w:line="480" w:lineRule="auto"/>
        <w:jc w:val="both"/>
        <w:rPr>
          <w:rFonts w:cs="Times New Roman"/>
        </w:rPr>
      </w:pPr>
    </w:p>
    <w:p w14:paraId="24064960" w14:textId="77777777" w:rsidR="000D5BBC" w:rsidRPr="006B6ED6" w:rsidRDefault="000D5BBC" w:rsidP="000D5BBC">
      <w:pPr>
        <w:spacing w:line="480" w:lineRule="auto"/>
        <w:jc w:val="both"/>
        <w:rPr>
          <w:rFonts w:cs="Times New Roman"/>
        </w:rPr>
      </w:pPr>
      <w:r>
        <w:rPr>
          <w:rFonts w:cs="Times New Roman"/>
        </w:rPr>
        <w:t xml:space="preserve">Ontologies support creating annotation properties within themselves and associate them with entities </w:t>
      </w:r>
      <w:r>
        <w:rPr>
          <w:rFonts w:cs="Times New Roman"/>
        </w:rPr>
        <w:fldChar w:fldCharType="begin"/>
      </w:r>
      <w:r>
        <w:rPr>
          <w:rFonts w:cs="Times New Roman"/>
        </w:rPr>
        <w:instrText xml:space="preserve"> ADDIN EN.CITE &lt;EndNote&gt;&lt;Cite&gt;&lt;Author&gt;Schreiber&lt;/Author&gt;&lt;Year&gt;2001&lt;/Year&gt;&lt;RecNum&gt;58&lt;/RecNum&gt;&lt;DisplayText&gt;[17]&lt;/DisplayText&gt;&lt;record&gt;&lt;rec-number&gt;58&lt;/rec-number&gt;&lt;foreign-keys&gt;&lt;key app="EN" db-id="ts25ppery0xtwlevwr5vrr0ivsptart9ve22" timestamp="1399729393"&gt;58&lt;/key&gt;&lt;/foreign-keys&gt;&lt;ref-type name="Journal Article"&gt;17&lt;/ref-type&gt;&lt;contributors&gt;&lt;authors&gt;&lt;author&gt;Schreiber, A Th Guus&lt;/author&gt;&lt;author&gt;Wielinga, Bob&lt;/author&gt;&lt;author&gt;Dubbeldam, Barbara&lt;/author&gt;&lt;author&gt;Wielemaker, Jan&lt;/author&gt;&lt;/authors&gt;&lt;/contributors&gt;&lt;titles&gt;&lt;title&gt;Ontology-based photo annotation&lt;/title&gt;&lt;secondary-title&gt;IEEE Intelligent Systems&lt;/secondary-title&gt;&lt;/titles&gt;&lt;periodical&gt;&lt;full-title&gt;IEEE Intelligent Systems&lt;/full-title&gt;&lt;/periodical&gt;&lt;pages&gt;66-74&lt;/pages&gt;&lt;volume&gt;16&lt;/volume&gt;&lt;number&gt;3&lt;/number&gt;&lt;dates&gt;&lt;year&gt;2001&lt;/year&gt;&lt;/dates&gt;&lt;isbn&gt;1541-1672&lt;/isbn&gt;&lt;urls&gt;&lt;/urls&gt;&lt;/record&gt;&lt;/Cite&gt;&lt;/EndNote&gt;</w:instrText>
      </w:r>
      <w:r>
        <w:rPr>
          <w:rFonts w:cs="Times New Roman"/>
        </w:rPr>
        <w:fldChar w:fldCharType="separate"/>
      </w:r>
      <w:r>
        <w:rPr>
          <w:rFonts w:cs="Times New Roman"/>
          <w:noProof/>
        </w:rPr>
        <w:t>[17]</w:t>
      </w:r>
      <w:r>
        <w:rPr>
          <w:rFonts w:cs="Times New Roman"/>
        </w:rPr>
        <w:fldChar w:fldCharType="end"/>
      </w:r>
      <w:r>
        <w:rPr>
          <w:rFonts w:cs="Times New Roman"/>
        </w:rPr>
        <w:t>. These annotations properties consist of the name and the value. Annotations within ontologies play a major role in driving the user interface. Annotations would form some set of rules for the user interface to follow and interact based on. A tool was developed based on some animals ontology and annotations would be a good example of what could annotations do in term of user interface interactivity. This tool allow to brows for Apes’ photos based on some annotated criteria such as the quality of the image and the environment where it been taken.</w:t>
      </w:r>
    </w:p>
    <w:p w14:paraId="2039B4D4" w14:textId="77777777" w:rsidR="000D5BBC" w:rsidRDefault="000D5BBC" w:rsidP="000D5BBC">
      <w:pPr>
        <w:spacing w:line="480" w:lineRule="auto"/>
        <w:jc w:val="both"/>
        <w:rPr>
          <w:rFonts w:cs="Times New Roman"/>
        </w:rPr>
      </w:pPr>
    </w:p>
    <w:p w14:paraId="3CB015B7" w14:textId="60DAF165" w:rsidR="00A27203" w:rsidRPr="00A27203" w:rsidRDefault="000D5BBC" w:rsidP="000D5BBC">
      <w:pPr>
        <w:spacing w:line="480" w:lineRule="auto"/>
      </w:pPr>
      <w:r>
        <w:rPr>
          <w:rFonts w:cs="Times New Roman"/>
        </w:rPr>
        <w:t>In this project, I am trying to develop an application to find out different information about sushi. The application is ontology based. Annotations play major role in driving the user interface to make more flexible. This application is based on The Manchester Pizza Finder application, which will be elaborated on a separate section, except this one would have some enhancements.</w:t>
      </w:r>
    </w:p>
    <w:p w14:paraId="1E78D71A" w14:textId="65851D74" w:rsidR="006315D4" w:rsidRDefault="006315D4" w:rsidP="000B553D">
      <w:pPr>
        <w:pStyle w:val="Heading2"/>
        <w:spacing w:line="480" w:lineRule="auto"/>
      </w:pPr>
      <w:bookmarkStart w:id="42" w:name="_Toc267661020"/>
      <w:r w:rsidRPr="003E4D04">
        <w:t>Faceted Based Search</w:t>
      </w:r>
      <w:bookmarkEnd w:id="42"/>
    </w:p>
    <w:p w14:paraId="661E068D" w14:textId="77777777" w:rsidR="000B553D" w:rsidRDefault="000B553D" w:rsidP="000B553D">
      <w:pPr>
        <w:spacing w:line="480" w:lineRule="auto"/>
        <w:jc w:val="both"/>
        <w:rPr>
          <w:rFonts w:cs="Times New Roman"/>
        </w:rPr>
      </w:pPr>
      <w:r>
        <w:rPr>
          <w:rFonts w:cs="Times New Roman"/>
        </w:rPr>
        <w:t xml:space="preserve">Ontology based user interface only provides the taxonomy and conceptual hierarchy and broad search capabilities. With the ontology conceptual hierarchy, user still can get broad search results. Transition from general to more specific results needs some kind of smart retrieval mechanism. Facet-based search along with ontology based user interface would guide the user toward constructing valid search queries and personalizing the search queries to suite the user needs. As using ontology in user interface development eliminates the recall element, using faceted-based search eliminates the ambiguity constructing the query and gets the intended results. So, ontology helps in returning relevant results. But faceted-based search assists in taking those relevant results and returning the most exact results. </w:t>
      </w:r>
      <w:r w:rsidRPr="00BA1022">
        <w:rPr>
          <w:rFonts w:cs="Times New Roman"/>
        </w:rPr>
        <w:t>Ontogator is a system that combines the two methods</w:t>
      </w:r>
      <w:r>
        <w:rPr>
          <w:rFonts w:cs="Times New Roman"/>
        </w:rPr>
        <w:t>:</w:t>
      </w:r>
      <w:r w:rsidRPr="00BA1022">
        <w:rPr>
          <w:rFonts w:cs="Times New Roman"/>
        </w:rPr>
        <w:t xml:space="preserve"> ontology</w:t>
      </w:r>
      <w:r>
        <w:rPr>
          <w:rFonts w:cs="Times New Roman"/>
        </w:rPr>
        <w:t xml:space="preserve"> driven interface</w:t>
      </w:r>
      <w:r w:rsidRPr="00BA1022">
        <w:rPr>
          <w:rFonts w:cs="Times New Roman"/>
        </w:rPr>
        <w:t xml:space="preserve"> and faceted based search </w:t>
      </w:r>
      <w:r w:rsidRPr="00BA1022">
        <w:rPr>
          <w:rFonts w:cs="Times New Roman"/>
        </w:rPr>
        <w:fldChar w:fldCharType="begin"/>
      </w:r>
      <w:r>
        <w:rPr>
          <w:rFonts w:cs="Times New Roman"/>
        </w:rPr>
        <w:instrText xml:space="preserve"> ADDIN EN.CITE &lt;EndNote&gt;&lt;Cite&gt;&lt;Author&gt;Hyvönen&lt;/Author&gt;&lt;Year&gt;2004&lt;/Year&gt;&lt;RecNum&gt;57&lt;/RecNum&gt;&lt;DisplayText&gt;[14]&lt;/DisplayText&gt;&lt;record&gt;&lt;rec-number&gt;57&lt;/rec-number&gt;&lt;foreign-keys&gt;&lt;key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Pr="00BA1022">
        <w:rPr>
          <w:rFonts w:cs="Times New Roman"/>
        </w:rPr>
        <w:fldChar w:fldCharType="separate"/>
      </w:r>
      <w:r>
        <w:rPr>
          <w:rFonts w:cs="Times New Roman"/>
          <w:noProof/>
        </w:rPr>
        <w:t>[14]</w:t>
      </w:r>
      <w:r w:rsidRPr="00BA1022">
        <w:rPr>
          <w:rFonts w:cs="Times New Roman"/>
        </w:rPr>
        <w:fldChar w:fldCharType="end"/>
      </w:r>
      <w:r w:rsidRPr="00BA1022">
        <w:rPr>
          <w:rFonts w:cs="Times New Roman"/>
        </w:rPr>
        <w:t>.</w:t>
      </w:r>
      <w:r>
        <w:rPr>
          <w:rFonts w:cs="Times New Roman"/>
        </w:rPr>
        <w:t xml:space="preserve"> The intent of Ontogator to search of particular image with specific annotations </w:t>
      </w:r>
      <w:r>
        <w:rPr>
          <w:rFonts w:cs="Times New Roman"/>
        </w:rPr>
        <w:fldChar w:fldCharType="begin"/>
      </w:r>
      <w:r>
        <w:rPr>
          <w:rFonts w:cs="Times New Roman"/>
        </w:rPr>
        <w:instrText xml:space="preserve"> ADDIN EN.CITE &lt;EndNote&gt;&lt;Cite&gt;&lt;Author&gt;Hyvönen&lt;/Author&gt;&lt;Year&gt;2004&lt;/Year&gt;&lt;RecNum&gt;57&lt;/RecNum&gt;&lt;DisplayText&gt;[14]&lt;/DisplayText&gt;&lt;record&gt;&lt;rec-number&gt;57&lt;/rec-number&gt;&lt;foreign-keys&gt;&lt;key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Pr>
          <w:rFonts w:cs="Times New Roman"/>
        </w:rPr>
        <w:fldChar w:fldCharType="separate"/>
      </w:r>
      <w:r>
        <w:rPr>
          <w:rFonts w:cs="Times New Roman"/>
          <w:noProof/>
        </w:rPr>
        <w:t>[14]</w:t>
      </w:r>
      <w:r>
        <w:rPr>
          <w:rFonts w:cs="Times New Roman"/>
        </w:rPr>
        <w:fldChar w:fldCharType="end"/>
      </w:r>
      <w:r>
        <w:rPr>
          <w:rFonts w:cs="Times New Roman"/>
        </w:rPr>
        <w:t>.</w:t>
      </w:r>
    </w:p>
    <w:p w14:paraId="28EE3F51" w14:textId="77777777" w:rsidR="000B553D" w:rsidRDefault="000B553D" w:rsidP="000B553D">
      <w:pPr>
        <w:spacing w:line="480" w:lineRule="auto"/>
        <w:jc w:val="both"/>
        <w:rPr>
          <w:rFonts w:cs="Times New Roman"/>
        </w:rPr>
      </w:pPr>
    </w:p>
    <w:p w14:paraId="56FFD613" w14:textId="77777777" w:rsidR="000B553D" w:rsidRPr="00A26F7F" w:rsidRDefault="000B553D" w:rsidP="000B553D">
      <w:pPr>
        <w:spacing w:line="480" w:lineRule="auto"/>
        <w:jc w:val="both"/>
        <w:rPr>
          <w:rFonts w:cs="Times New Roman"/>
        </w:rPr>
      </w:pPr>
      <w:r>
        <w:rPr>
          <w:rFonts w:cs="Times New Roman"/>
        </w:rPr>
        <w:t xml:space="preserve">Ontology support faceted classification system as it provides a taxonomic order. Taxonomic order allows multiple way of viewing results rather that pre-determined one </w:t>
      </w:r>
      <w:r>
        <w:rPr>
          <w:rFonts w:cs="Times New Roman"/>
        </w:rPr>
        <w:fldChar w:fldCharType="begin"/>
      </w:r>
      <w:r>
        <w:rPr>
          <w:rFonts w:cs="Times New Roman"/>
        </w:rPr>
        <w:instrText xml:space="preserve"> ADDIN EN.CITE &lt;EndNote&gt;&lt;Cite&gt;&lt;Author&gt;Wikipedia&lt;/Author&gt;&lt;RecNum&gt;46&lt;/RecNum&gt;&lt;DisplayText&gt;[14, 18]&lt;/DisplayText&gt;&lt;record&gt;&lt;rec-number&gt;46&lt;/rec-number&gt;&lt;foreign-keys&gt;&lt;key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Cite&gt;&lt;Author&gt;Hyvönen&lt;/Author&gt;&lt;Year&gt;2004&lt;/Year&gt;&lt;RecNum&gt;57&lt;/RecNum&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Pr>
          <w:rFonts w:cs="Times New Roman"/>
        </w:rPr>
        <w:fldChar w:fldCharType="separate"/>
      </w:r>
      <w:r>
        <w:rPr>
          <w:rFonts w:cs="Times New Roman"/>
          <w:noProof/>
        </w:rPr>
        <w:t>[14, 18]</w:t>
      </w:r>
      <w:r>
        <w:rPr>
          <w:rFonts w:cs="Times New Roman"/>
        </w:rPr>
        <w:fldChar w:fldCharType="end"/>
      </w:r>
      <w:r>
        <w:rPr>
          <w:rFonts w:cs="Times New Roman"/>
        </w:rPr>
        <w:t xml:space="preserve">. Faceted search based on faceted classification system where information element are dimensions called facets </w:t>
      </w:r>
      <w:r>
        <w:rPr>
          <w:rFonts w:cs="Times New Roman"/>
        </w:rPr>
        <w:fldChar w:fldCharType="begin"/>
      </w:r>
      <w:r>
        <w:rPr>
          <w:rFonts w:cs="Times New Roman"/>
        </w:rPr>
        <w:instrText xml:space="preserve"> ADDIN EN.CITE &lt;EndNote&gt;&lt;Cite&gt;&lt;Author&gt;Wikipedia&lt;/Author&gt;&lt;RecNum&gt;46&lt;/RecNum&gt;&lt;DisplayText&gt;[18]&lt;/DisplayText&gt;&lt;record&gt;&lt;rec-number&gt;46&lt;/rec-number&gt;&lt;foreign-keys&gt;&lt;key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2014&lt;/number&gt;&lt;dates&gt;&lt;/dates&gt;&lt;urls&gt;&lt;related-urls&gt;&lt;url&gt;http://en.wikipedia.org/wiki/Faceted_search&lt;/url&gt;&lt;/related-urls&gt;&lt;/urls&gt;&lt;/record&gt;&lt;/Cite&gt;&lt;/EndNote&gt;</w:instrText>
      </w:r>
      <w:r>
        <w:rPr>
          <w:rFonts w:cs="Times New Roman"/>
        </w:rPr>
        <w:fldChar w:fldCharType="separate"/>
      </w:r>
      <w:r>
        <w:rPr>
          <w:rFonts w:cs="Times New Roman"/>
          <w:noProof/>
        </w:rPr>
        <w:t>[18]</w:t>
      </w:r>
      <w:r>
        <w:rPr>
          <w:rFonts w:cs="Times New Roman"/>
        </w:rPr>
        <w:fldChar w:fldCharType="end"/>
      </w:r>
      <w:r>
        <w:rPr>
          <w:rFonts w:cs="Times New Roman"/>
        </w:rPr>
        <w:t xml:space="preserve">. </w:t>
      </w:r>
      <w:r w:rsidRPr="00A26F7F">
        <w:rPr>
          <w:rFonts w:cs="Times New Roman"/>
        </w:rPr>
        <w:t xml:space="preserve">Faceted search is an intelligent and efficient retrieval mechanism that allows the users to filter a collections of information based on some </w:t>
      </w:r>
      <w:r>
        <w:rPr>
          <w:rFonts w:cs="Times New Roman"/>
        </w:rPr>
        <w:t>f</w:t>
      </w:r>
      <w:r w:rsidRPr="00A26F7F">
        <w:rPr>
          <w:rFonts w:cs="Times New Roman"/>
        </w:rPr>
        <w:t xml:space="preserve">acets </w:t>
      </w:r>
      <w:r w:rsidRPr="00A26F7F">
        <w:rPr>
          <w:rFonts w:cs="Times New Roman"/>
        </w:rPr>
        <w:fldChar w:fldCharType="begin"/>
      </w:r>
      <w:r>
        <w:rPr>
          <w:rFonts w:cs="Times New Roman"/>
        </w:rPr>
        <w:instrText xml:space="preserve"> ADDIN EN.CITE &lt;EndNote&gt;&lt;Cite&gt;&lt;Author&gt;Wikipedia&lt;/Author&gt;&lt;RecNum&gt;46&lt;/RecNum&gt;&lt;DisplayText&gt;[18, 19]&lt;/DisplayText&gt;&lt;record&gt;&lt;rec-number&gt;46&lt;/rec-number&gt;&lt;foreign-keys&gt;&lt;key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Cite&gt;&lt;Author&gt;Smith&lt;/Author&gt;&lt;Year&gt;2013&lt;/Year&gt;&lt;RecNum&gt;56&lt;/RecNum&gt;&lt;record&gt;&lt;rec-number&gt;56&lt;/rec-number&gt;&lt;foreign-keys&gt;&lt;key app="EN" db-id="ts25ppery0xtwlevwr5vrr0ivsptart9ve22" timestamp="1398983350"&gt;56&lt;/key&gt;&lt;/foreign-keys&gt;&lt;ref-type name="Book Section"&gt;5&lt;/ref-type&gt;&lt;contributors&gt;&lt;authors&gt;&lt;author&gt;Smith, Daniel A&lt;/author&gt;&lt;author&gt;Shadbolt, Nigel R&lt;/author&gt;&lt;/authors&gt;&lt;/contributors&gt;&lt;titles&gt;&lt;title&gt;FacetOntology: Expressive Descriptions of Facets in the Semantic Web&lt;/title&gt;&lt;secondary-title&gt;Semantic Technology&lt;/secondary-title&gt;&lt;/titles&gt;&lt;pages&gt;223-238&lt;/pages&gt;&lt;dates&gt;&lt;year&gt;2013&lt;/year&gt;&lt;/dates&gt;&lt;publisher&gt;Springer&lt;/publisher&gt;&lt;isbn&gt;3642379958&lt;/isbn&gt;&lt;urls&gt;&lt;/urls&gt;&lt;/record&gt;&lt;/Cite&gt;&lt;/EndNote&gt;</w:instrText>
      </w:r>
      <w:r w:rsidRPr="00A26F7F">
        <w:rPr>
          <w:rFonts w:cs="Times New Roman"/>
        </w:rPr>
        <w:fldChar w:fldCharType="separate"/>
      </w:r>
      <w:r>
        <w:rPr>
          <w:rFonts w:cs="Times New Roman"/>
          <w:noProof/>
        </w:rPr>
        <w:t>[18, 19]</w:t>
      </w:r>
      <w:r w:rsidRPr="00A26F7F">
        <w:rPr>
          <w:rFonts w:cs="Times New Roman"/>
        </w:rPr>
        <w:fldChar w:fldCharType="end"/>
      </w:r>
      <w:r w:rsidRPr="00A26F7F">
        <w:rPr>
          <w:rFonts w:cs="Times New Roman"/>
        </w:rPr>
        <w:t>.</w:t>
      </w:r>
      <w:r w:rsidRPr="00165812">
        <w:rPr>
          <w:rFonts w:cs="Times New Roman"/>
        </w:rPr>
        <w:t xml:space="preserve"> </w:t>
      </w:r>
      <w:r>
        <w:rPr>
          <w:rFonts w:cs="Times New Roman"/>
        </w:rPr>
        <w:t xml:space="preserve">Faceted search is known also as “faceted navigation” or “faceted navigation” </w:t>
      </w:r>
      <w:r>
        <w:rPr>
          <w:rFonts w:cs="Times New Roman"/>
        </w:rPr>
        <w:fldChar w:fldCharType="begin"/>
      </w:r>
      <w:r>
        <w:rPr>
          <w:rFonts w:cs="Times New Roman"/>
        </w:rPr>
        <w:instrText xml:space="preserve"> ADDIN EN.CITE &lt;EndNote&gt;&lt;Cite&gt;&lt;Author&gt;Wikipedia&lt;/Author&gt;&lt;RecNum&gt;46&lt;/RecNum&gt;&lt;DisplayText&gt;[18]&lt;/DisplayText&gt;&lt;record&gt;&lt;rec-number&gt;46&lt;/rec-number&gt;&lt;foreign-keys&gt;&lt;key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2014&lt;/number&gt;&lt;dates&gt;&lt;/dates&gt;&lt;urls&gt;&lt;related-urls&gt;&lt;url&gt;http://en.wikipedia.org/wiki/Faceted_search&lt;/url&gt;&lt;/related-urls&gt;&lt;/urls&gt;&lt;/record&gt;&lt;/Cite&gt;&lt;/EndNote&gt;</w:instrText>
      </w:r>
      <w:r>
        <w:rPr>
          <w:rFonts w:cs="Times New Roman"/>
        </w:rPr>
        <w:fldChar w:fldCharType="separate"/>
      </w:r>
      <w:r>
        <w:rPr>
          <w:rFonts w:cs="Times New Roman"/>
          <w:noProof/>
        </w:rPr>
        <w:t>[18]</w:t>
      </w:r>
      <w:r>
        <w:rPr>
          <w:rFonts w:cs="Times New Roman"/>
        </w:rPr>
        <w:fldChar w:fldCharType="end"/>
      </w:r>
      <w:r>
        <w:rPr>
          <w:rFonts w:cs="Times New Roman"/>
        </w:rPr>
        <w:t xml:space="preserve">. Users can get more accurate and relevant results by applying filters (Facets) </w:t>
      </w:r>
      <w:r>
        <w:rPr>
          <w:rFonts w:cs="Times New Roman"/>
        </w:rPr>
        <w:fldChar w:fldCharType="begin"/>
      </w:r>
      <w:r>
        <w:rPr>
          <w:rFonts w:cs="Times New Roman"/>
        </w:rPr>
        <w:instrText xml:space="preserve"> ADDIN EN.CITE &lt;EndNote&gt;&lt;Cite&gt;&lt;Author&gt;Wikipedia&lt;/Author&gt;&lt;RecNum&gt;46&lt;/RecNum&gt;&lt;DisplayText&gt;[18]&lt;/DisplayText&gt;&lt;record&gt;&lt;rec-number&gt;46&lt;/rec-number&gt;&lt;foreign-keys&gt;&lt;key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2014&lt;/number&gt;&lt;dates&gt;&lt;/dates&gt;&lt;urls&gt;&lt;related-urls&gt;&lt;url&gt;http://en.wikipedia.org/wiki/Faceted_search&lt;/url&gt;&lt;/related-urls&gt;&lt;/urls&gt;&lt;/record&gt;&lt;/Cite&gt;&lt;/EndNote&gt;</w:instrText>
      </w:r>
      <w:r>
        <w:rPr>
          <w:rFonts w:cs="Times New Roman"/>
        </w:rPr>
        <w:fldChar w:fldCharType="separate"/>
      </w:r>
      <w:r>
        <w:rPr>
          <w:rFonts w:cs="Times New Roman"/>
          <w:noProof/>
        </w:rPr>
        <w:t>[18]</w:t>
      </w:r>
      <w:r>
        <w:rPr>
          <w:rFonts w:cs="Times New Roman"/>
        </w:rPr>
        <w:fldChar w:fldCharType="end"/>
      </w:r>
      <w:r>
        <w:rPr>
          <w:rFonts w:cs="Times New Roman"/>
        </w:rPr>
        <w:t xml:space="preserve">. Facets here are derived from the ontology itself based on some annotations as metadata </w:t>
      </w:r>
      <w:r>
        <w:rPr>
          <w:rFonts w:cs="Times New Roman"/>
        </w:rPr>
        <w:fldChar w:fldCharType="begin"/>
      </w:r>
      <w:r>
        <w:rPr>
          <w:rFonts w:cs="Times New Roman"/>
        </w:rPr>
        <w:instrText xml:space="preserve"> ADDIN EN.CITE &lt;EndNote&gt;&lt;Cite&gt;&lt;Author&gt;Hyvönen&lt;/Author&gt;&lt;Year&gt;2004&lt;/Year&gt;&lt;RecNum&gt;57&lt;/RecNum&gt;&lt;DisplayText&gt;[14]&lt;/DisplayText&gt;&lt;record&gt;&lt;rec-number&gt;57&lt;/rec-number&gt;&lt;foreign-keys&gt;&lt;key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Pr>
          <w:rFonts w:cs="Times New Roman"/>
        </w:rPr>
        <w:fldChar w:fldCharType="separate"/>
      </w:r>
      <w:r>
        <w:rPr>
          <w:rFonts w:cs="Times New Roman"/>
          <w:noProof/>
        </w:rPr>
        <w:t>[14]</w:t>
      </w:r>
      <w:r>
        <w:rPr>
          <w:rFonts w:cs="Times New Roman"/>
        </w:rPr>
        <w:fldChar w:fldCharType="end"/>
      </w:r>
      <w:r>
        <w:rPr>
          <w:rFonts w:cs="Times New Roman"/>
        </w:rPr>
        <w:t>.</w:t>
      </w:r>
    </w:p>
    <w:p w14:paraId="2FC473F7" w14:textId="77777777" w:rsidR="000B553D" w:rsidRPr="00A26F7F" w:rsidRDefault="000B553D" w:rsidP="000B553D">
      <w:pPr>
        <w:spacing w:line="480" w:lineRule="auto"/>
        <w:jc w:val="both"/>
        <w:rPr>
          <w:rFonts w:cs="Times New Roman"/>
        </w:rPr>
      </w:pPr>
    </w:p>
    <w:p w14:paraId="1EA19523" w14:textId="77777777" w:rsidR="000B553D" w:rsidRDefault="000B553D" w:rsidP="000B553D">
      <w:pPr>
        <w:spacing w:line="480" w:lineRule="auto"/>
        <w:jc w:val="both"/>
        <w:rPr>
          <w:rFonts w:cs="Times New Roman"/>
        </w:rPr>
      </w:pPr>
      <w:r>
        <w:rPr>
          <w:rFonts w:cs="Times New Roman"/>
        </w:rPr>
        <w:t xml:space="preserve">There are faceted browsing and faceted search. Faceted browsing is constructing search queries by selecting some provided filters (Facets) </w:t>
      </w:r>
      <w:r>
        <w:rPr>
          <w:rFonts w:cs="Times New Roman"/>
        </w:rPr>
        <w:fldChar w:fldCharType="begin"/>
      </w:r>
      <w:r>
        <w:rPr>
          <w:rFonts w:cs="Times New Roman"/>
        </w:rPr>
        <w:instrText xml:space="preserve"> ADDIN EN.CITE &lt;EndNote&gt;&lt;Cite&gt;&lt;Author&gt;Hyvönen&lt;/Author&gt;&lt;Year&gt;2004&lt;/Year&gt;&lt;RecNum&gt;57&lt;/RecNum&gt;&lt;DisplayText&gt;[14]&lt;/DisplayText&gt;&lt;record&gt;&lt;rec-number&gt;57&lt;/rec-number&gt;&lt;foreign-keys&gt;&lt;key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Pr>
          <w:rFonts w:cs="Times New Roman"/>
        </w:rPr>
        <w:fldChar w:fldCharType="separate"/>
      </w:r>
      <w:r>
        <w:rPr>
          <w:rFonts w:cs="Times New Roman"/>
          <w:noProof/>
        </w:rPr>
        <w:t>[14]</w:t>
      </w:r>
      <w:r>
        <w:rPr>
          <w:rFonts w:cs="Times New Roman"/>
        </w:rPr>
        <w:fldChar w:fldCharType="end"/>
      </w:r>
      <w:r>
        <w:rPr>
          <w:rFonts w:cs="Times New Roman"/>
        </w:rPr>
        <w:t xml:space="preserve">. In faceted browsing, user is provided with choices to select from to form the valid search query </w:t>
      </w:r>
      <w:r>
        <w:rPr>
          <w:rFonts w:cs="Times New Roman"/>
        </w:rPr>
        <w:fldChar w:fldCharType="begin"/>
      </w:r>
      <w:r>
        <w:rPr>
          <w:rFonts w:cs="Times New Roman"/>
        </w:rPr>
        <w:instrText xml:space="preserve"> ADDIN EN.CITE &lt;EndNote&gt;&lt;Cite&gt;&lt;Author&gt;Hyvönen&lt;/Author&gt;&lt;Year&gt;2004&lt;/Year&gt;&lt;RecNum&gt;57&lt;/RecNum&gt;&lt;DisplayText&gt;[14]&lt;/DisplayText&gt;&lt;record&gt;&lt;rec-number&gt;57&lt;/rec-number&gt;&lt;foreign-keys&gt;&lt;key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Pr>
          <w:rFonts w:cs="Times New Roman"/>
        </w:rPr>
        <w:fldChar w:fldCharType="separate"/>
      </w:r>
      <w:r>
        <w:rPr>
          <w:rFonts w:cs="Times New Roman"/>
          <w:noProof/>
        </w:rPr>
        <w:t>[14]</w:t>
      </w:r>
      <w:r>
        <w:rPr>
          <w:rFonts w:cs="Times New Roman"/>
        </w:rPr>
        <w:fldChar w:fldCharType="end"/>
      </w:r>
      <w:r>
        <w:rPr>
          <w:rFonts w:cs="Times New Roman"/>
        </w:rPr>
        <w:t xml:space="preserve">. The query language is hidden from the user, so the </w:t>
      </w:r>
      <w:r w:rsidRPr="00F86CCA">
        <w:rPr>
          <w:rFonts w:cs="Times New Roman"/>
        </w:rPr>
        <w:t xml:space="preserve">burden </w:t>
      </w:r>
      <w:r>
        <w:rPr>
          <w:rFonts w:cs="Times New Roman"/>
        </w:rPr>
        <w:t>of knowing the syntax is lifted. On other hand, faceted search is more in personalizing the search result to suit what is needed. Faceted search is used heavily in e-commerce websites like Amazon</w:t>
      </w:r>
      <w:r>
        <w:rPr>
          <w:rStyle w:val="FootnoteReference"/>
          <w:rFonts w:cs="Times New Roman"/>
        </w:rPr>
        <w:footnoteReference w:id="1"/>
      </w:r>
      <w:r>
        <w:rPr>
          <w:rFonts w:cs="Times New Roman"/>
        </w:rPr>
        <w:t xml:space="preserve"> or eBay</w:t>
      </w:r>
      <w:r>
        <w:rPr>
          <w:rStyle w:val="FootnoteReference"/>
          <w:rFonts w:cs="Times New Roman"/>
        </w:rPr>
        <w:footnoteReference w:id="2"/>
      </w:r>
      <w:r>
        <w:rPr>
          <w:rFonts w:cs="Times New Roman"/>
        </w:rPr>
        <w:t>. Figure 3 shows the use of faceted search in Amazon.</w:t>
      </w:r>
    </w:p>
    <w:p w14:paraId="37E3215A" w14:textId="77777777" w:rsidR="000B553D" w:rsidRDefault="000B553D" w:rsidP="000B553D">
      <w:pPr>
        <w:spacing w:line="480" w:lineRule="auto"/>
        <w:jc w:val="both"/>
        <w:rPr>
          <w:rFonts w:cs="Times New Roman"/>
        </w:rPr>
      </w:pPr>
    </w:p>
    <w:p w14:paraId="1F835808" w14:textId="77777777" w:rsidR="000B553D" w:rsidRDefault="000B553D" w:rsidP="000B553D">
      <w:pPr>
        <w:keepNext/>
        <w:spacing w:line="480" w:lineRule="auto"/>
        <w:jc w:val="both"/>
      </w:pPr>
      <w:r>
        <w:rPr>
          <w:rFonts w:cs="Times New Roman"/>
          <w:noProof/>
        </w:rPr>
        <w:drawing>
          <wp:inline distT="0" distB="0" distL="0" distR="0" wp14:anchorId="65B3F1BE" wp14:editId="434DFD9C">
            <wp:extent cx="5270500" cy="2112645"/>
            <wp:effectExtent l="25400" t="25400" r="38100" b="209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ted1.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2112645"/>
                    </a:xfrm>
                    <a:prstGeom prst="rect">
                      <a:avLst/>
                    </a:prstGeom>
                    <a:ln>
                      <a:solidFill>
                        <a:srgbClr val="000000"/>
                      </a:solidFill>
                    </a:ln>
                  </pic:spPr>
                </pic:pic>
              </a:graphicData>
            </a:graphic>
          </wp:inline>
        </w:drawing>
      </w:r>
    </w:p>
    <w:p w14:paraId="0CD4F8AF" w14:textId="77777777" w:rsidR="000B553D" w:rsidRPr="001F5A8D" w:rsidRDefault="000B553D" w:rsidP="000B553D">
      <w:pPr>
        <w:pStyle w:val="Caption"/>
        <w:spacing w:line="480" w:lineRule="auto"/>
        <w:jc w:val="both"/>
      </w:pPr>
      <w:bookmarkStart w:id="43" w:name="_Toc263247029"/>
      <w:r>
        <w:t xml:space="preserve">Figure </w:t>
      </w:r>
      <w:fldSimple w:instr=" SEQ Figure \* ARABIC ">
        <w:r>
          <w:rPr>
            <w:noProof/>
          </w:rPr>
          <w:t>3</w:t>
        </w:r>
      </w:fldSimple>
      <w:r>
        <w:t>: The use of faceted search in e-commerce website (Amazon)</w:t>
      </w:r>
      <w:bookmarkEnd w:id="43"/>
    </w:p>
    <w:p w14:paraId="615519E1" w14:textId="77777777" w:rsidR="000B553D" w:rsidRDefault="000B553D" w:rsidP="000B553D">
      <w:pPr>
        <w:spacing w:line="480" w:lineRule="auto"/>
        <w:jc w:val="both"/>
        <w:rPr>
          <w:rFonts w:cs="Times New Roman"/>
        </w:rPr>
      </w:pPr>
    </w:p>
    <w:p w14:paraId="18CEB172" w14:textId="77777777" w:rsidR="000B553D" w:rsidRDefault="000B553D" w:rsidP="000B553D">
      <w:pPr>
        <w:spacing w:line="480" w:lineRule="auto"/>
        <w:jc w:val="both"/>
        <w:rPr>
          <w:rFonts w:cs="Times New Roman"/>
        </w:rPr>
      </w:pPr>
      <w:r>
        <w:rPr>
          <w:rFonts w:cs="Times New Roman"/>
        </w:rPr>
        <w:t>Faceted search</w:t>
      </w:r>
      <w:r w:rsidRPr="00A26F7F">
        <w:rPr>
          <w:rFonts w:cs="Times New Roman"/>
        </w:rPr>
        <w:t xml:space="preserve"> </w:t>
      </w:r>
      <w:r>
        <w:rPr>
          <w:rFonts w:cs="Times New Roman"/>
        </w:rPr>
        <w:t>could</w:t>
      </w:r>
      <w:r w:rsidRPr="00A26F7F">
        <w:rPr>
          <w:rFonts w:cs="Times New Roman"/>
        </w:rPr>
        <w:t xml:space="preserve"> be applied in two ways, either unidirectional or bidirectional. In unidirectional way, either applies it beforehand on a collection of selection that is browsed to construct the query or on the result of a query so it can be refined more. In the bidirectional way, it is to apply it both beforehand and afterward</w:t>
      </w:r>
      <w:r>
        <w:rPr>
          <w:rFonts w:cs="Times New Roman"/>
        </w:rPr>
        <w:t xml:space="preserve"> running the search query</w:t>
      </w:r>
      <w:r w:rsidRPr="00A26F7F">
        <w:rPr>
          <w:rFonts w:cs="Times New Roman"/>
        </w:rPr>
        <w:t>. Both serve the same purpose which is to personalized the search and make it easy to suit the user’s needs.</w:t>
      </w:r>
    </w:p>
    <w:p w14:paraId="4C7A1AAF" w14:textId="77777777" w:rsidR="000B553D" w:rsidRDefault="000B553D" w:rsidP="000B553D">
      <w:pPr>
        <w:spacing w:line="480" w:lineRule="auto"/>
        <w:jc w:val="both"/>
        <w:rPr>
          <w:rFonts w:cs="Times New Roman"/>
        </w:rPr>
      </w:pPr>
    </w:p>
    <w:p w14:paraId="035E953A" w14:textId="77777777" w:rsidR="000B553D" w:rsidRDefault="000B553D" w:rsidP="000B553D">
      <w:pPr>
        <w:spacing w:line="480" w:lineRule="auto"/>
        <w:jc w:val="both"/>
        <w:rPr>
          <w:rFonts w:cs="Times New Roman"/>
        </w:rPr>
      </w:pPr>
      <w:r>
        <w:rPr>
          <w:rFonts w:cs="Times New Roman"/>
        </w:rPr>
        <w:t xml:space="preserve">As in </w:t>
      </w:r>
      <w:r>
        <w:rPr>
          <w:rFonts w:cs="Times New Roman"/>
        </w:rPr>
        <w:fldChar w:fldCharType="begin"/>
      </w:r>
      <w:r>
        <w:rPr>
          <w:rFonts w:cs="Times New Roman"/>
        </w:rPr>
        <w:instrText xml:space="preserve"> ADDIN EN.CITE &lt;EndNote&gt;&lt;Cite&gt;&lt;Author&gt;Hyvönen&lt;/Author&gt;&lt;Year&gt;2004&lt;/Year&gt;&lt;RecNum&gt;57&lt;/RecNum&gt;&lt;DisplayText&gt;[14]&lt;/DisplayText&gt;&lt;record&gt;&lt;rec-number&gt;57&lt;/rec-number&gt;&lt;foreign-keys&gt;&lt;key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Pr>
          <w:rFonts w:cs="Times New Roman"/>
        </w:rPr>
        <w:fldChar w:fldCharType="separate"/>
      </w:r>
      <w:r>
        <w:rPr>
          <w:rFonts w:cs="Times New Roman"/>
          <w:noProof/>
        </w:rPr>
        <w:t>[14]</w:t>
      </w:r>
      <w:r>
        <w:rPr>
          <w:rFonts w:cs="Times New Roman"/>
        </w:rPr>
        <w:fldChar w:fldCharType="end"/>
      </w:r>
      <w:r>
        <w:rPr>
          <w:rFonts w:cs="Times New Roman"/>
        </w:rPr>
        <w:t>, facets the filtering process can be represented in more formal way. If C is selected category, where (C</w:t>
      </w:r>
      <w:r w:rsidRPr="0038030E">
        <w:rPr>
          <w:rFonts w:cs="Times New Roman"/>
          <w:vertAlign w:val="subscript"/>
        </w:rPr>
        <w:t>i</w:t>
      </w:r>
      <w:r>
        <w:rPr>
          <w:rFonts w:cs="Times New Roman"/>
          <w:vertAlign w:val="subscript"/>
        </w:rPr>
        <w:t xml:space="preserve"> </w:t>
      </w:r>
      <w:r>
        <w:rPr>
          <w:rFonts w:cs="Times New Roman"/>
        </w:rPr>
        <w:t xml:space="preserve">= 1, .., n) representing all categories selected, and  C is also represents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i,k</m:t>
            </m:r>
          </m:sub>
        </m:sSub>
        <m:r>
          <w:rPr>
            <w:rFonts w:ascii="Cambria Math" w:hAnsi="Cambria Math" w:cs="Times New Roman"/>
          </w:rPr>
          <m:t>)</m:t>
        </m:r>
      </m:oMath>
      <w:r>
        <w:rPr>
          <w:rFonts w:cs="Times New Roman"/>
        </w:rPr>
        <w:t>. Each category consists of subcategories. For example, in the pizza finder application user may choose Spicy Ingredient to get all pizza that are spicy but the category “Spicy Ingredient” could have subcategories like “Hot Pepper”. Query in DL format would be:</w:t>
      </w:r>
    </w:p>
    <w:p w14:paraId="5E8F89E4" w14:textId="77777777" w:rsidR="000B553D" w:rsidRDefault="000B553D" w:rsidP="000B553D">
      <w:pPr>
        <w:spacing w:line="480" w:lineRule="auto"/>
        <w:jc w:val="both"/>
        <w:rPr>
          <w:rFonts w:cs="Times New Roman"/>
        </w:rPr>
      </w:pPr>
      <m:oMathPara>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1,k</m:t>
                  </m:r>
                </m:sub>
              </m:sSub>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2,k</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n,k</m:t>
              </m:r>
            </m:sub>
          </m:sSub>
          <m:r>
            <w:rPr>
              <w:rFonts w:ascii="Cambria Math" w:hAnsi="Cambria Math" w:cs="Times New Roman"/>
            </w:rPr>
            <m:t>)</m:t>
          </m:r>
        </m:oMath>
      </m:oMathPara>
    </w:p>
    <w:p w14:paraId="43A9D608" w14:textId="77777777" w:rsidR="000B553D" w:rsidRDefault="000B553D" w:rsidP="000B553D">
      <w:pPr>
        <w:spacing w:line="480" w:lineRule="auto"/>
        <w:jc w:val="both"/>
        <w:rPr>
          <w:rFonts w:cs="Times New Roman"/>
        </w:rPr>
      </w:pPr>
      <w:r>
        <w:rPr>
          <w:rFonts w:cs="Times New Roman"/>
        </w:rPr>
        <w:t xml:space="preserve">Where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1,k</m:t>
                </m:r>
              </m:sub>
            </m:sSub>
          </m:e>
        </m:d>
      </m:oMath>
      <w:r>
        <w:rPr>
          <w:rFonts w:cs="Times New Roman"/>
        </w:rPr>
        <w:t xml:space="preserve"> is the whole facet and S is the subcategory within that facet. In other words, the S’s are subcategories of “Spicy Ingredient” which they might include Hot Pepper as an S, and the disjunction of the S’s represents the category “Spicy Ingredient”. </w:t>
      </w:r>
    </w:p>
    <w:p w14:paraId="6584C174" w14:textId="77777777" w:rsidR="000B553D" w:rsidRDefault="000B553D" w:rsidP="000B553D">
      <w:pPr>
        <w:spacing w:line="480" w:lineRule="auto"/>
        <w:jc w:val="both"/>
        <w:rPr>
          <w:rFonts w:cs="Times New Roman"/>
        </w:rPr>
      </w:pPr>
    </w:p>
    <w:p w14:paraId="30FE6319" w14:textId="77777777" w:rsidR="000B553D" w:rsidRPr="005534BC" w:rsidRDefault="000B553D" w:rsidP="000B553D">
      <w:pPr>
        <w:spacing w:line="480" w:lineRule="auto"/>
        <w:jc w:val="both"/>
        <w:rPr>
          <w:rFonts w:cs="Times New Roman"/>
        </w:rPr>
      </w:pPr>
      <w:r>
        <w:rPr>
          <w:rFonts w:cs="Times New Roman"/>
        </w:rPr>
        <w:t xml:space="preserve">Facets bring benefits to applications, some of these benefits are </w:t>
      </w:r>
      <w:r>
        <w:rPr>
          <w:rFonts w:cs="Times New Roman"/>
        </w:rPr>
        <w:fldChar w:fldCharType="begin"/>
      </w:r>
      <w:r>
        <w:rPr>
          <w:rFonts w:cs="Times New Roman"/>
        </w:rPr>
        <w:instrText xml:space="preserve"> ADDIN EN.CITE &lt;EndNote&gt;&lt;Cite&gt;&lt;Author&gt;Hyvönen&lt;/Author&gt;&lt;Year&gt;2004&lt;/Year&gt;&lt;RecNum&gt;57&lt;/RecNum&gt;&lt;DisplayText&gt;[14]&lt;/DisplayText&gt;&lt;record&gt;&lt;rec-number&gt;57&lt;/rec-number&gt;&lt;foreign-keys&gt;&lt;key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Pr>
          <w:rFonts w:cs="Times New Roman"/>
        </w:rPr>
        <w:fldChar w:fldCharType="separate"/>
      </w:r>
      <w:r>
        <w:rPr>
          <w:rFonts w:cs="Times New Roman"/>
          <w:noProof/>
        </w:rPr>
        <w:t>[14]</w:t>
      </w:r>
      <w:r>
        <w:rPr>
          <w:rFonts w:cs="Times New Roman"/>
        </w:rPr>
        <w:fldChar w:fldCharType="end"/>
      </w:r>
      <w:r>
        <w:rPr>
          <w:rFonts w:cs="Times New Roman"/>
        </w:rPr>
        <w:t>:</w:t>
      </w:r>
    </w:p>
    <w:p w14:paraId="2A2C7566" w14:textId="77777777" w:rsidR="000B553D" w:rsidRDefault="000B553D" w:rsidP="000B553D">
      <w:pPr>
        <w:pStyle w:val="ListParagraph"/>
        <w:numPr>
          <w:ilvl w:val="0"/>
          <w:numId w:val="13"/>
        </w:numPr>
        <w:spacing w:line="480" w:lineRule="auto"/>
        <w:jc w:val="both"/>
        <w:rPr>
          <w:rFonts w:cs="Times New Roman"/>
        </w:rPr>
      </w:pPr>
      <w:r w:rsidRPr="006B7458">
        <w:rPr>
          <w:rFonts w:cs="Times New Roman"/>
          <w:b/>
        </w:rPr>
        <w:t>Guidance</w:t>
      </w:r>
      <w:r>
        <w:rPr>
          <w:rFonts w:cs="Times New Roman"/>
        </w:rPr>
        <w:t>: facets guide the user toward constructing valid search queries.</w:t>
      </w:r>
    </w:p>
    <w:p w14:paraId="06A09031" w14:textId="77777777" w:rsidR="000B553D" w:rsidRDefault="000B553D" w:rsidP="000B553D">
      <w:pPr>
        <w:pStyle w:val="ListParagraph"/>
        <w:numPr>
          <w:ilvl w:val="0"/>
          <w:numId w:val="13"/>
        </w:numPr>
        <w:spacing w:line="480" w:lineRule="auto"/>
        <w:jc w:val="both"/>
        <w:rPr>
          <w:rFonts w:cs="Times New Roman"/>
        </w:rPr>
      </w:pPr>
      <w:r w:rsidRPr="000C4A8C">
        <w:rPr>
          <w:rFonts w:cs="Times New Roman"/>
          <w:b/>
        </w:rPr>
        <w:t>Transparency</w:t>
      </w:r>
      <w:r>
        <w:rPr>
          <w:rFonts w:cs="Times New Roman"/>
        </w:rPr>
        <w:t>: facets give the user idea of what is available and help in browsing the content.</w:t>
      </w:r>
    </w:p>
    <w:p w14:paraId="58C85BE0" w14:textId="77777777" w:rsidR="000B553D" w:rsidRDefault="000B553D" w:rsidP="000B553D">
      <w:pPr>
        <w:pStyle w:val="ListParagraph"/>
        <w:numPr>
          <w:ilvl w:val="0"/>
          <w:numId w:val="13"/>
        </w:numPr>
        <w:spacing w:line="480" w:lineRule="auto"/>
        <w:jc w:val="both"/>
        <w:rPr>
          <w:rFonts w:cs="Times New Roman"/>
        </w:rPr>
      </w:pPr>
      <w:r w:rsidRPr="006B7458">
        <w:rPr>
          <w:rFonts w:cs="Times New Roman"/>
          <w:b/>
        </w:rPr>
        <w:t>Lucidity</w:t>
      </w:r>
      <w:r>
        <w:rPr>
          <w:rFonts w:cs="Times New Roman"/>
        </w:rPr>
        <w:t xml:space="preserve">: facets help in removing ambiguity caused by synonymous and homonymous query terms. </w:t>
      </w:r>
    </w:p>
    <w:p w14:paraId="1979836F" w14:textId="77777777" w:rsidR="000B553D" w:rsidRDefault="000B553D" w:rsidP="000B553D">
      <w:pPr>
        <w:pStyle w:val="ListParagraph"/>
        <w:numPr>
          <w:ilvl w:val="0"/>
          <w:numId w:val="13"/>
        </w:numPr>
        <w:spacing w:line="480" w:lineRule="auto"/>
        <w:jc w:val="both"/>
        <w:rPr>
          <w:rFonts w:cs="Times New Roman"/>
        </w:rPr>
      </w:pPr>
      <w:r w:rsidRPr="00CF640E">
        <w:rPr>
          <w:rFonts w:cs="Times New Roman"/>
          <w:b/>
        </w:rPr>
        <w:t>Relevance</w:t>
      </w:r>
      <w:r>
        <w:rPr>
          <w:rFonts w:cs="Times New Roman"/>
        </w:rPr>
        <w:t>: facets help with pre-compute partial results on selecting choices.</w:t>
      </w:r>
    </w:p>
    <w:p w14:paraId="04FD88B4" w14:textId="77777777" w:rsidR="00BA19C3" w:rsidRPr="00BA19C3" w:rsidRDefault="00BA19C3" w:rsidP="00BA19C3"/>
    <w:p w14:paraId="73C4F202" w14:textId="110AA0CA" w:rsidR="006315D4" w:rsidRDefault="006315D4" w:rsidP="00934A43">
      <w:pPr>
        <w:pStyle w:val="Heading2"/>
        <w:spacing w:line="480" w:lineRule="auto"/>
      </w:pPr>
      <w:bookmarkStart w:id="44" w:name="_Toc267661021"/>
      <w:r w:rsidRPr="003E4D04">
        <w:t>Ontology Visual Querying</w:t>
      </w:r>
      <w:bookmarkEnd w:id="44"/>
    </w:p>
    <w:p w14:paraId="051C812B" w14:textId="77777777" w:rsidR="00934A43" w:rsidRPr="00A26F7F" w:rsidRDefault="00934A43" w:rsidP="00934A43">
      <w:pPr>
        <w:spacing w:line="480" w:lineRule="auto"/>
        <w:jc w:val="both"/>
        <w:rPr>
          <w:rFonts w:cs="Times New Roman"/>
        </w:rPr>
      </w:pPr>
      <w:r>
        <w:rPr>
          <w:rFonts w:cs="Times New Roman"/>
        </w:rPr>
        <w:t xml:space="preserve">The idea of visual querying is constructing a search query visually using drag and drop instead of the traditional way. Same idea can be applied on ontology-based interfaces that would be more powerful because of the benefits of the ontology-based applications. The interface would guide the user to build interactive meaningful queries by using ontologies </w:t>
      </w:r>
      <w:r>
        <w:rPr>
          <w:rFonts w:cs="Times New Roman"/>
        </w:rPr>
        <w:fldChar w:fldCharType="begin"/>
      </w:r>
      <w:r>
        <w:rPr>
          <w:rFonts w:cs="Times New Roman"/>
        </w:rPr>
        <w:instrText xml:space="preserve"> ADDIN EN.CITE &lt;EndNote&gt;&lt;Cite&gt;&lt;Author&gt;Bechhofer&lt;/Author&gt;&lt;Year&gt;2009&lt;/Year&gt;&lt;RecNum&gt;35&lt;/RecNum&gt;&lt;DisplayText&gt;[3, 5]&lt;/DisplayText&gt;&lt;record&gt;&lt;rec-number&gt;35&lt;/rec-number&gt;&lt;foreign-keys&gt;&lt;key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Pr>
          <w:rFonts w:cs="Times New Roman"/>
        </w:rPr>
        <w:fldChar w:fldCharType="separate"/>
      </w:r>
      <w:r>
        <w:rPr>
          <w:rFonts w:cs="Times New Roman"/>
          <w:noProof/>
        </w:rPr>
        <w:t>[3, 5]</w:t>
      </w:r>
      <w:r>
        <w:rPr>
          <w:rFonts w:cs="Times New Roman"/>
        </w:rPr>
        <w:fldChar w:fldCharType="end"/>
      </w:r>
      <w:r>
        <w:rPr>
          <w:rFonts w:cs="Times New Roman"/>
        </w:rPr>
        <w:t>.</w:t>
      </w:r>
      <w:r w:rsidRPr="00A26F7F">
        <w:rPr>
          <w:rFonts w:cs="Times New Roman"/>
        </w:rPr>
        <w:t xml:space="preserve"> In addition,</w:t>
      </w:r>
      <w:r>
        <w:rPr>
          <w:rFonts w:cs="Times New Roman"/>
        </w:rPr>
        <w:t xml:space="preserve"> another advantage derived from the benefits of ontology-based applications is</w:t>
      </w:r>
      <w:r w:rsidRPr="00A26F7F">
        <w:rPr>
          <w:rFonts w:cs="Times New Roman"/>
        </w:rPr>
        <w:t xml:space="preserve"> constructing </w:t>
      </w:r>
      <w:r>
        <w:rPr>
          <w:rFonts w:cs="Times New Roman"/>
        </w:rPr>
        <w:t>only</w:t>
      </w:r>
      <w:r w:rsidRPr="00A26F7F">
        <w:rPr>
          <w:rFonts w:cs="Times New Roman"/>
        </w:rPr>
        <w:t xml:space="preserve"> exact queries </w:t>
      </w:r>
      <w:r w:rsidRPr="00A26F7F">
        <w:rPr>
          <w:rFonts w:cs="Times New Roman"/>
        </w:rPr>
        <w:fldChar w:fldCharType="begin"/>
      </w:r>
      <w:r>
        <w:rPr>
          <w:rFonts w:cs="Times New Roman"/>
        </w:rPr>
        <w:instrText xml:space="preserve"> ADDIN EN.CITE &lt;EndNote&gt;&lt;Cite&gt;&lt;Author&gt;Bechhofer&lt;/Author&gt;&lt;Year&gt;2009&lt;/Year&gt;&lt;RecNum&gt;35&lt;/RecNum&gt;&lt;DisplayText&gt;[3, 5]&lt;/DisplayText&gt;&lt;record&gt;&lt;rec-number&gt;35&lt;/rec-number&gt;&lt;foreign-keys&gt;&lt;key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Pr="00A26F7F">
        <w:rPr>
          <w:rFonts w:cs="Times New Roman"/>
        </w:rPr>
        <w:fldChar w:fldCharType="separate"/>
      </w:r>
      <w:r>
        <w:rPr>
          <w:rFonts w:cs="Times New Roman"/>
          <w:noProof/>
        </w:rPr>
        <w:t>[3, 5]</w:t>
      </w:r>
      <w:r w:rsidRPr="00A26F7F">
        <w:rPr>
          <w:rFonts w:cs="Times New Roman"/>
        </w:rPr>
        <w:fldChar w:fldCharType="end"/>
      </w:r>
      <w:r w:rsidRPr="00A26F7F">
        <w:rPr>
          <w:rFonts w:cs="Times New Roman"/>
        </w:rPr>
        <w:t xml:space="preserve">. </w:t>
      </w:r>
    </w:p>
    <w:p w14:paraId="319407DE" w14:textId="77777777" w:rsidR="00934A43" w:rsidRPr="00A26F7F" w:rsidRDefault="00934A43" w:rsidP="00934A43">
      <w:pPr>
        <w:spacing w:line="480" w:lineRule="auto"/>
        <w:rPr>
          <w:rFonts w:cs="Times New Roman"/>
        </w:rPr>
      </w:pPr>
    </w:p>
    <w:p w14:paraId="16FEA0CC" w14:textId="77777777" w:rsidR="00934A43" w:rsidRPr="00A26F7F" w:rsidRDefault="00934A43" w:rsidP="00934A43">
      <w:pPr>
        <w:spacing w:line="480" w:lineRule="auto"/>
        <w:jc w:val="both"/>
        <w:rPr>
          <w:rFonts w:cs="Times New Roman"/>
        </w:rPr>
      </w:pPr>
      <w:r>
        <w:rPr>
          <w:rFonts w:cs="Times New Roman"/>
        </w:rPr>
        <w:t xml:space="preserve">According to </w:t>
      </w:r>
      <w:r>
        <w:rPr>
          <w:rFonts w:cs="Times New Roman"/>
        </w:rPr>
        <w:fldChar w:fldCharType="begin"/>
      </w:r>
      <w:r>
        <w:rPr>
          <w:rFonts w:cs="Times New Roman"/>
        </w:rPr>
        <w:instrText xml:space="preserve"> ADDIN EN.CITE &lt;EndNote&gt;&lt;Cite&gt;&lt;Author&gt;Bechhofer&lt;/Author&gt;&lt;Year&gt;2009&lt;/Year&gt;&lt;RecNum&gt;35&lt;/RecNum&gt;&lt;DisplayText&gt;[5]&lt;/DisplayText&gt;&lt;record&gt;&lt;rec-number&gt;35&lt;/rec-number&gt;&lt;foreign-keys&gt;&lt;key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Pr>
          <w:rFonts w:cs="Times New Roman"/>
        </w:rPr>
        <w:fldChar w:fldCharType="separate"/>
      </w:r>
      <w:r>
        <w:rPr>
          <w:rFonts w:cs="Times New Roman"/>
          <w:noProof/>
        </w:rPr>
        <w:t>[5]</w:t>
      </w:r>
      <w:r>
        <w:rPr>
          <w:rFonts w:cs="Times New Roman"/>
        </w:rPr>
        <w:fldChar w:fldCharType="end"/>
      </w:r>
      <w:r>
        <w:rPr>
          <w:rFonts w:cs="Times New Roman"/>
        </w:rPr>
        <w:t>, v</w:t>
      </w:r>
      <w:r w:rsidRPr="00A26F7F">
        <w:rPr>
          <w:rFonts w:cs="Times New Roman"/>
        </w:rPr>
        <w:t xml:space="preserve">isual querying is not new. It has been there since almost the beginning of textual query languages. Almost all visual querying languages have two features in common. The two features are: (1) a model to represent the stated query and (2) a way to of constructing the query. Since visual querying languages invented to query from a data structure, it is only natural for its evolution to follow the development of data structure </w:t>
      </w:r>
      <w:r w:rsidRPr="00A26F7F">
        <w:rPr>
          <w:rFonts w:cs="Times New Roman"/>
        </w:rPr>
        <w:fldChar w:fldCharType="begin"/>
      </w:r>
      <w:r>
        <w:rPr>
          <w:rFonts w:cs="Times New Roman"/>
        </w:rPr>
        <w:instrText xml:space="preserve"> ADDIN EN.CITE &lt;EndNote&gt;&lt;Cite&gt;&lt;Author&gt;Bechhofer&lt;/Author&gt;&lt;Year&gt;2009&lt;/Year&gt;&lt;RecNum&gt;35&lt;/RecNum&gt;&lt;DisplayText&gt;[5, 20]&lt;/DisplayText&gt;&lt;record&gt;&lt;rec-number&gt;35&lt;/rec-number&gt;&lt;foreign-keys&gt;&lt;key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Cite&gt;&lt;Author&gt;Catarci&lt;/Author&gt;&lt;Year&gt;1997&lt;/Year&gt;&lt;RecNum&gt;37&lt;/RecNum&gt;&lt;record&gt;&lt;rec-number&gt;37&lt;/rec-number&gt;&lt;foreign-keys&gt;&lt;key app="EN" db-id="ts25ppery0xtwlevwr5vrr0ivsptart9ve22" timestamp="1398249360"&gt;37&lt;/key&gt;&lt;/foreign-keys&gt;&lt;ref-type name="Journal Article"&gt;17&lt;/ref-type&gt;&lt;contributors&gt;&lt;authors&gt;&lt;author&gt;Tiziana Catarci&lt;/author&gt;&lt;author&gt;Maria F. Costabile&lt;/author&gt;&lt;author&gt;Stefano Levialdi&lt;/author&gt;&lt;author&gt;Carlo Batini&lt;/author&gt;&lt;/authors&gt;&lt;/contributors&gt;&lt;titles&gt;&lt;title&gt;Visual query systems for databases: A survey&lt;/title&gt;&lt;secondary-title&gt;Journal of Visual Languages and Computing&lt;/secondary-title&gt;&lt;/titles&gt;&lt;periodical&gt;&lt;full-title&gt;Journal of Visual Languages and Computing&lt;/full-title&gt;&lt;/periodical&gt;&lt;pages&gt;215-260&lt;/pages&gt;&lt;volume&gt;8&lt;/volume&gt;&lt;dates&gt;&lt;year&gt;1997&lt;/year&gt;&lt;/dates&gt;&lt;urls&gt;&lt;/urls&gt;&lt;/record&gt;&lt;/Cite&gt;&lt;/EndNote&gt;</w:instrText>
      </w:r>
      <w:r w:rsidRPr="00A26F7F">
        <w:rPr>
          <w:rFonts w:cs="Times New Roman"/>
        </w:rPr>
        <w:fldChar w:fldCharType="separate"/>
      </w:r>
      <w:r>
        <w:rPr>
          <w:rFonts w:cs="Times New Roman"/>
          <w:noProof/>
        </w:rPr>
        <w:t>[5, 20]</w:t>
      </w:r>
      <w:r w:rsidRPr="00A26F7F">
        <w:rPr>
          <w:rFonts w:cs="Times New Roman"/>
        </w:rPr>
        <w:fldChar w:fldCharType="end"/>
      </w:r>
      <w:r w:rsidRPr="00A26F7F">
        <w:rPr>
          <w:rFonts w:cs="Times New Roman"/>
        </w:rPr>
        <w:t>. A simple example of visual querying would in Microsoft Access.</w:t>
      </w:r>
    </w:p>
    <w:p w14:paraId="416B8116" w14:textId="77777777" w:rsidR="00934A43" w:rsidRPr="00A26F7F" w:rsidRDefault="00934A43" w:rsidP="00934A43">
      <w:pPr>
        <w:spacing w:line="480" w:lineRule="auto"/>
        <w:jc w:val="both"/>
        <w:rPr>
          <w:rFonts w:cs="Times New Roman"/>
        </w:rPr>
      </w:pPr>
    </w:p>
    <w:p w14:paraId="5443EDB3" w14:textId="77777777" w:rsidR="00934A43" w:rsidRPr="00A26F7F" w:rsidRDefault="00934A43" w:rsidP="00934A43">
      <w:pPr>
        <w:spacing w:line="480" w:lineRule="auto"/>
        <w:jc w:val="both"/>
        <w:rPr>
          <w:rFonts w:cs="Times New Roman"/>
        </w:rPr>
      </w:pPr>
      <w:r w:rsidRPr="00A26F7F">
        <w:rPr>
          <w:rFonts w:cs="Times New Roman"/>
        </w:rPr>
        <w:t xml:space="preserve">A major benefit from ontology visual querying is </w:t>
      </w:r>
      <w:r>
        <w:rPr>
          <w:rFonts w:cs="Times New Roman"/>
        </w:rPr>
        <w:t>the ease of querying, since user only drag and drop what needed to be queried. U</w:t>
      </w:r>
      <w:r w:rsidRPr="00A26F7F">
        <w:rPr>
          <w:rFonts w:cs="Times New Roman"/>
        </w:rPr>
        <w:t xml:space="preserve">ser does not have to remember or know the vocabulary, since user can survey the domain </w:t>
      </w:r>
      <w:r w:rsidRPr="00A26F7F">
        <w:rPr>
          <w:rFonts w:cs="Times New Roman"/>
        </w:rPr>
        <w:fldChar w:fldCharType="begin"/>
      </w:r>
      <w:r>
        <w:rPr>
          <w:rFonts w:cs="Times New Roman"/>
        </w:rPr>
        <w:instrText xml:space="preserve"> ADDIN EN.CITE &lt;EndNote&gt;&lt;Cite&gt;&lt;Author&gt;Bechhofer&lt;/Author&gt;&lt;Year&gt;2009&lt;/Year&gt;&lt;RecNum&gt;35&lt;/RecNum&gt;&lt;DisplayText&gt;[3, 5]&lt;/DisplayText&gt;&lt;record&gt;&lt;rec-number&gt;35&lt;/rec-number&gt;&lt;foreign-keys&gt;&lt;key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Pr="00A26F7F">
        <w:rPr>
          <w:rFonts w:cs="Times New Roman"/>
        </w:rPr>
        <w:fldChar w:fldCharType="separate"/>
      </w:r>
      <w:r>
        <w:rPr>
          <w:rFonts w:cs="Times New Roman"/>
          <w:noProof/>
        </w:rPr>
        <w:t>[3, 5]</w:t>
      </w:r>
      <w:r w:rsidRPr="00A26F7F">
        <w:rPr>
          <w:rFonts w:cs="Times New Roman"/>
        </w:rPr>
        <w:fldChar w:fldCharType="end"/>
      </w:r>
      <w:r w:rsidRPr="00A26F7F">
        <w:rPr>
          <w:rFonts w:cs="Times New Roman"/>
        </w:rPr>
        <w:t xml:space="preserve">. As a result, forming queries for naïve users becomes easier </w:t>
      </w:r>
      <w:r w:rsidRPr="00A26F7F">
        <w:rPr>
          <w:rFonts w:cs="Times New Roman"/>
        </w:rPr>
        <w:fldChar w:fldCharType="begin"/>
      </w:r>
      <w:r>
        <w:rPr>
          <w:rFonts w:cs="Times New Roman"/>
        </w:rPr>
        <w:instrText xml:space="preserve"> ADDIN EN.CITE &lt;EndNote&gt;&lt;Cite&gt;&lt;Author&gt;Bechhofer&lt;/Author&gt;&lt;Year&gt;2009&lt;/Year&gt;&lt;RecNum&gt;35&lt;/RecNum&gt;&lt;DisplayText&gt;[5]&lt;/DisplayText&gt;&lt;record&gt;&lt;rec-number&gt;35&lt;/rec-number&gt;&lt;foreign-keys&gt;&lt;key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Pr="00A26F7F">
        <w:rPr>
          <w:rFonts w:cs="Times New Roman"/>
        </w:rPr>
        <w:fldChar w:fldCharType="separate"/>
      </w:r>
      <w:r>
        <w:rPr>
          <w:rFonts w:cs="Times New Roman"/>
          <w:noProof/>
        </w:rPr>
        <w:t>[5]</w:t>
      </w:r>
      <w:r w:rsidRPr="00A26F7F">
        <w:rPr>
          <w:rFonts w:cs="Times New Roman"/>
        </w:rPr>
        <w:fldChar w:fldCharType="end"/>
      </w:r>
      <w:r w:rsidRPr="00A26F7F">
        <w:rPr>
          <w:rFonts w:cs="Times New Roman"/>
        </w:rPr>
        <w:t xml:space="preserve">. In ontologies, new concept can be defined either directly like defining class or indirectly like making inference of something. Therefore, creating query is the same as creating new concept such as the TAMBIS system and SEWASIE system </w:t>
      </w:r>
      <w:r w:rsidRPr="00A26F7F">
        <w:rPr>
          <w:rFonts w:cs="Times New Roman"/>
        </w:rPr>
        <w:fldChar w:fldCharType="begin">
          <w:fldData xml:space="preserve">PEVuZE5vdGU+PENpdGU+PEF1dGhvcj5CZWNoaG9mZXI8L0F1dGhvcj48WWVhcj4yMDA5PC9ZZWFy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</w:fldData>
        </w:fldChar>
      </w:r>
      <w:r>
        <w:rPr>
          <w:rFonts w:cs="Times New Roman"/>
        </w:rPr>
        <w:instrText xml:space="preserve"> ADDIN EN.CITE </w:instrText>
      </w:r>
      <w:r>
        <w:rPr>
          <w:rFonts w:cs="Times New Roman"/>
        </w:rPr>
        <w:fldChar w:fldCharType="begin">
          <w:fldData xml:space="preserve">PEVuZE5vdGU+PENpdGU+PEF1dGhvcj5CZWNoaG9mZXI8L0F1dGhvcj48WWVhcj4yMDA5PC9ZZWFy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</w:fldData>
        </w:fldChar>
      </w:r>
      <w:r>
        <w:rPr>
          <w:rFonts w:cs="Times New Roman"/>
        </w:rPr>
        <w:instrText xml:space="preserve"> ADDIN EN.CITE.DATA </w:instrText>
      </w:r>
      <w:r>
        <w:rPr>
          <w:rFonts w:cs="Times New Roman"/>
        </w:rPr>
      </w:r>
      <w:r>
        <w:rPr>
          <w:rFonts w:cs="Times New Roman"/>
        </w:rPr>
        <w:fldChar w:fldCharType="end"/>
      </w:r>
      <w:r w:rsidRPr="00A26F7F">
        <w:rPr>
          <w:rFonts w:cs="Times New Roman"/>
        </w:rPr>
      </w:r>
      <w:r w:rsidRPr="00A26F7F">
        <w:rPr>
          <w:rFonts w:cs="Times New Roman"/>
        </w:rPr>
        <w:fldChar w:fldCharType="separate"/>
      </w:r>
      <w:r>
        <w:rPr>
          <w:rFonts w:cs="Times New Roman"/>
          <w:noProof/>
        </w:rPr>
        <w:t>[2, 3, 5]</w:t>
      </w:r>
      <w:r w:rsidRPr="00A26F7F">
        <w:rPr>
          <w:rFonts w:cs="Times New Roman"/>
        </w:rPr>
        <w:fldChar w:fldCharType="end"/>
      </w:r>
      <w:r w:rsidRPr="00A26F7F">
        <w:rPr>
          <w:rFonts w:cs="Times New Roman"/>
        </w:rPr>
        <w:t xml:space="preserve">. Another advantage would be helping users, who not experienced with the system, to create satisfiable queries according to the constraints </w:t>
      </w:r>
      <w:r w:rsidRPr="00A26F7F">
        <w:rPr>
          <w:rFonts w:cs="Times New Roman"/>
        </w:rPr>
        <w:fldChar w:fldCharType="begin"/>
      </w:r>
      <w:r>
        <w:rPr>
          <w:rFonts w:cs="Times New Roman"/>
        </w:rPr>
        <w:instrText xml:space="preserve"> ADDIN EN.CITE &lt;EndNote&gt;&lt;Cite&gt;&lt;Author&gt;Bechhofer&lt;/Author&gt;&lt;Year&gt;2009&lt;/Year&gt;&lt;RecNum&gt;35&lt;/RecNum&gt;&lt;DisplayText&gt;[5]&lt;/DisplayText&gt;&lt;record&gt;&lt;rec-number&gt;35&lt;/rec-number&gt;&lt;foreign-keys&gt;&lt;key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Pr="00A26F7F">
        <w:rPr>
          <w:rFonts w:cs="Times New Roman"/>
        </w:rPr>
        <w:fldChar w:fldCharType="separate"/>
      </w:r>
      <w:r>
        <w:rPr>
          <w:rFonts w:cs="Times New Roman"/>
          <w:noProof/>
        </w:rPr>
        <w:t>[5]</w:t>
      </w:r>
      <w:r w:rsidRPr="00A26F7F">
        <w:rPr>
          <w:rFonts w:cs="Times New Roman"/>
        </w:rPr>
        <w:fldChar w:fldCharType="end"/>
      </w:r>
      <w:r w:rsidRPr="00A26F7F">
        <w:rPr>
          <w:rFonts w:cs="Times New Roman"/>
        </w:rPr>
        <w:t>.</w:t>
      </w:r>
    </w:p>
    <w:p w14:paraId="37F1FD34" w14:textId="77777777" w:rsidR="00E2328E" w:rsidRPr="00E2328E" w:rsidRDefault="00E2328E" w:rsidP="00E2328E"/>
    <w:p w14:paraId="3EC7C62E" w14:textId="5FC72332" w:rsidR="006315D4" w:rsidRDefault="006315D4" w:rsidP="006F53AB">
      <w:pPr>
        <w:pStyle w:val="Heading2"/>
        <w:spacing w:line="480" w:lineRule="auto"/>
      </w:pPr>
      <w:bookmarkStart w:id="45" w:name="_Toc267661022"/>
      <w:r w:rsidRPr="003E4D04">
        <w:t>The Manchester Pizza Finder</w:t>
      </w:r>
      <w:bookmarkEnd w:id="45"/>
      <w:r w:rsidRPr="003E4D04">
        <w:t xml:space="preserve"> </w:t>
      </w:r>
    </w:p>
    <w:p w14:paraId="48FDCA5C" w14:textId="77777777" w:rsidR="006F53AB" w:rsidRDefault="006F53AB" w:rsidP="006F53AB">
      <w:pPr>
        <w:spacing w:line="480" w:lineRule="auto"/>
        <w:jc w:val="both"/>
        <w:rPr>
          <w:rFonts w:cs="Times New Roman"/>
        </w:rPr>
      </w:pPr>
      <w:r>
        <w:rPr>
          <w:rFonts w:cs="Times New Roman"/>
        </w:rPr>
        <w:t xml:space="preserve">The Manchester Pizza Finder is an application that finds specific pizza based on some topping choices. User can include and exclude any toppings, and based on that the result would satisfy the query. The use of DL reasoner is present in this application, since it generated the filtering criteria (pizza topping) and their categories in the runtime. It is also make sure that the constructed queries and results are consistent. Based on the choices made the DL reasoner retrieve result that fulfill the input query. This application shows the use of ontologies, OWL API, and the power of building ontology-based interface, and faceted browsing. </w:t>
      </w:r>
    </w:p>
    <w:p w14:paraId="0DD1792E" w14:textId="005CDE5B" w:rsidR="00EF5FB5" w:rsidRDefault="00EF5FB5" w:rsidP="00EF5FB5">
      <w:pPr>
        <w:pStyle w:val="Heading2"/>
        <w:spacing w:line="480" w:lineRule="auto"/>
      </w:pPr>
      <w:bookmarkStart w:id="46" w:name="_Toc267661023"/>
      <w:r>
        <w:t>Conclusion</w:t>
      </w:r>
      <w:bookmarkEnd w:id="46"/>
    </w:p>
    <w:p w14:paraId="227DA5DE" w14:textId="77777777" w:rsidR="00EF5FB5" w:rsidRDefault="00EF5FB5" w:rsidP="006F53AB">
      <w:pPr>
        <w:spacing w:line="480" w:lineRule="auto"/>
        <w:jc w:val="both"/>
        <w:rPr>
          <w:rFonts w:cs="Times New Roman"/>
        </w:rPr>
      </w:pPr>
    </w:p>
    <w:p w14:paraId="4B491359" w14:textId="77777777" w:rsidR="006F53AB" w:rsidRDefault="006F53AB" w:rsidP="006F53AB">
      <w:pPr>
        <w:spacing w:line="480" w:lineRule="auto"/>
        <w:jc w:val="both"/>
        <w:rPr>
          <w:rFonts w:cs="Times New Roman"/>
        </w:rPr>
      </w:pPr>
    </w:p>
    <w:p w14:paraId="4D7814B3" w14:textId="77777777" w:rsidR="006F53AB" w:rsidRDefault="006F53AB" w:rsidP="006F53AB">
      <w:pPr>
        <w:spacing w:line="480" w:lineRule="auto"/>
        <w:jc w:val="both"/>
        <w:rPr>
          <w:rFonts w:cs="Times New Roman"/>
        </w:rPr>
      </w:pPr>
      <w:r>
        <w:rPr>
          <w:rFonts w:cs="Times New Roman"/>
        </w:rPr>
        <w:t xml:space="preserve">In </w:t>
      </w:r>
      <w:r>
        <w:rPr>
          <w:rFonts w:cs="Times New Roman"/>
        </w:rPr>
        <w:fldChar w:fldCharType="begin"/>
      </w:r>
      <w:r>
        <w:rPr>
          <w:rFonts w:cs="Times New Roman"/>
        </w:rPr>
        <w:instrText xml:space="preserve"> ADDIN EN.CITE &lt;EndNote&gt;&lt;Cite&gt;&lt;Author&gt;Horridge&lt;/Author&gt;&lt;RecNum&gt;50&lt;/RecNum&gt;&lt;DisplayText&gt;[4]&lt;/DisplayText&gt;&lt;record&gt;&lt;rec-number&gt;50&lt;/rec-number&gt;&lt;foreign-keys&gt;&lt;key app="EN" db-id="ts25ppery0xtwlevwr5vrr0ivsptart9ve22" timestamp="1398372780"&gt;50&lt;/key&gt;&lt;/foreign-keys&gt;&lt;ref-type name="Computer Program"&gt;9&lt;/ref-type&gt;&lt;contributors&gt;&lt;authors&gt;&lt;author&gt;Matthew Horridge&lt;/author&gt;&lt;/authors&gt;&lt;/contributors&gt;&lt;titles&gt;&lt;title&gt;The Manchester Pizza Finder&lt;/title&gt;&lt;/titles&gt;&lt;dates&gt;&lt;/dates&gt;&lt;pub-location&gt;University of Manchester&lt;/pub-location&gt;&lt;urls&gt;&lt;related-urls&gt;&lt;url&gt;http://owl.cs.manchester.ac.uk/research/co-ode/pizza-finder/&lt;/url&gt;&lt;/related-urls&gt;&lt;/urls&gt;&lt;access-date&gt;March 5, 2014&lt;/access-date&gt;&lt;/record&gt;&lt;/Cite&gt;&lt;/EndNote&gt;</w:instrText>
      </w:r>
      <w:r>
        <w:rPr>
          <w:rFonts w:cs="Times New Roman"/>
        </w:rPr>
        <w:fldChar w:fldCharType="separate"/>
      </w:r>
      <w:r>
        <w:rPr>
          <w:rFonts w:cs="Times New Roman"/>
          <w:noProof/>
        </w:rPr>
        <w:t>[4]</w:t>
      </w:r>
      <w:r>
        <w:rPr>
          <w:rFonts w:cs="Times New Roman"/>
        </w:rPr>
        <w:fldChar w:fldCharType="end"/>
      </w:r>
      <w:r>
        <w:rPr>
          <w:rFonts w:cs="Times New Roman"/>
        </w:rPr>
        <w:t xml:space="preserve">, the Manchester Pizza Finder described as a user interface application that makes use of OWL ontology. It uses pre-defined pizza ontology that represents a domain concept of a pizza restaurant menu. For the application to be able to communicate with the pizza ontology, an API needs to be used. OWL API is an important component as any part of the application if not more important. OWL API manages all the communications between the application and the pizza ontology. OWL API is implemented using Java. So, Pizza finder is developed using Java. This makes the communication between the application and the ontology easier. OWL API have full access to the pizza ontology, it can preform operations on the ontology like make sure it consistent. </w:t>
      </w:r>
    </w:p>
    <w:p w14:paraId="12BEE8ED" w14:textId="77777777" w:rsidR="006F53AB" w:rsidRDefault="006F53AB" w:rsidP="006F53AB">
      <w:pPr>
        <w:spacing w:line="480" w:lineRule="auto"/>
        <w:jc w:val="both"/>
        <w:rPr>
          <w:rFonts w:cs="Times New Roman"/>
        </w:rPr>
      </w:pPr>
    </w:p>
    <w:p w14:paraId="40FA9407" w14:textId="77777777" w:rsidR="006F53AB" w:rsidRDefault="006F53AB" w:rsidP="006F53AB">
      <w:pPr>
        <w:spacing w:line="480" w:lineRule="auto"/>
        <w:jc w:val="both"/>
        <w:rPr>
          <w:rFonts w:cs="Times New Roman"/>
        </w:rPr>
      </w:pPr>
      <w:r>
        <w:rPr>
          <w:rFonts w:cs="Times New Roman"/>
        </w:rPr>
        <w:t xml:space="preserve">Pizza finder is considered ontology-based application, since it is the ontology that derives the interface and provides a conceptual </w:t>
      </w:r>
      <w:r w:rsidRPr="00C23C87">
        <w:rPr>
          <w:rFonts w:cs="Times New Roman"/>
        </w:rPr>
        <w:t>hierarchy</w:t>
      </w:r>
      <w:r>
        <w:rPr>
          <w:rFonts w:cs="Times New Roman"/>
        </w:rPr>
        <w:t xml:space="preserve"> of a pizza domain. In ontology-based application, user does not need to recall keyword or know query language on querying for specific pizza. The application itself guides the user toward building only valid queries with the ability of making complex meaningful ones. It has the ability to incrementally compose queries. User can browse around to figure out what specific toppings are needed. It based on the knowledge of pizza domain, not on keywords.</w:t>
      </w:r>
    </w:p>
    <w:p w14:paraId="680DB8C4" w14:textId="77777777" w:rsidR="006F53AB" w:rsidRDefault="006F53AB" w:rsidP="006F53AB">
      <w:pPr>
        <w:spacing w:line="480" w:lineRule="auto"/>
        <w:jc w:val="both"/>
        <w:rPr>
          <w:rFonts w:cs="Times New Roman"/>
        </w:rPr>
      </w:pPr>
    </w:p>
    <w:p w14:paraId="71762A71" w14:textId="77777777" w:rsidR="006F53AB" w:rsidRDefault="006F53AB" w:rsidP="006F53AB">
      <w:pPr>
        <w:spacing w:line="480" w:lineRule="auto"/>
        <w:jc w:val="both"/>
        <w:rPr>
          <w:rFonts w:cs="Times New Roman"/>
        </w:rPr>
      </w:pPr>
      <w:r>
        <w:rPr>
          <w:rFonts w:cs="Times New Roman"/>
        </w:rPr>
        <w:t>Pizza finder personalizes the query construction process by providing some filters (Facets). As a result, the results would suite the user needs. Pizza finder uses faceted-base in query building, so the user will be guided to construct only valid queries. User does not have to recall what keyword to search for something in the domain. User has the option in querying for broad or specific pizza in the domain based on chosen facet. Figure 4 shows the use of facets in pizza finder, use can query for example for vegetable topping pizzas or can query for more specific thing in vegetable topping category such as Tomato topping.</w:t>
      </w:r>
    </w:p>
    <w:p w14:paraId="5D4718D3" w14:textId="77777777" w:rsidR="006F53AB" w:rsidRDefault="006F53AB" w:rsidP="006F53AB">
      <w:pPr>
        <w:spacing w:line="480" w:lineRule="auto"/>
        <w:jc w:val="both"/>
        <w:rPr>
          <w:rFonts w:cs="Times New Roman"/>
        </w:rPr>
      </w:pPr>
    </w:p>
    <w:p w14:paraId="0B904686" w14:textId="77777777" w:rsidR="006F53AB" w:rsidRDefault="006F53AB" w:rsidP="006F53AB">
      <w:pPr>
        <w:keepNext/>
        <w:spacing w:line="480" w:lineRule="auto"/>
        <w:jc w:val="both"/>
      </w:pPr>
      <w:r>
        <w:rPr>
          <w:rFonts w:cs="Times New Roman"/>
          <w:noProof/>
        </w:rPr>
        <w:drawing>
          <wp:inline distT="0" distB="0" distL="0" distR="0" wp14:anchorId="5005EE0D" wp14:editId="0E8A3826">
            <wp:extent cx="5270500" cy="3964305"/>
            <wp:effectExtent l="25400" t="25400" r="38100" b="234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zza(Facets).png"/>
                    <pic:cNvPicPr/>
                  </pic:nvPicPr>
                  <pic:blipFill rotWithShape="1">
                    <a:blip r:embed="rId14">
                      <a:extLst>
                        <a:ext uri="{28A0092B-C50C-407E-A947-70E740481C1C}">
                          <a14:useLocalDpi xmlns:a14="http://schemas.microsoft.com/office/drawing/2010/main" val="0"/>
                        </a:ext>
                      </a:extLst>
                    </a:blip>
                    <a:srcRect t="993"/>
                    <a:stretch/>
                  </pic:blipFill>
                  <pic:spPr>
                    <a:xfrm>
                      <a:off x="0" y="0"/>
                      <a:ext cx="5270500" cy="3964305"/>
                    </a:xfrm>
                    <a:prstGeom prst="rect">
                      <a:avLst/>
                    </a:prstGeom>
                    <a:ln>
                      <a:solidFill>
                        <a:srgbClr val="000000"/>
                      </a:solidFill>
                    </a:ln>
                  </pic:spPr>
                </pic:pic>
              </a:graphicData>
            </a:graphic>
          </wp:inline>
        </w:drawing>
      </w:r>
    </w:p>
    <w:p w14:paraId="38EE3D6D" w14:textId="77777777" w:rsidR="006F53AB" w:rsidRDefault="006F53AB" w:rsidP="006F53AB">
      <w:pPr>
        <w:pStyle w:val="Caption"/>
        <w:spacing w:line="480" w:lineRule="auto"/>
        <w:jc w:val="both"/>
      </w:pPr>
      <w:bookmarkStart w:id="47" w:name="_Toc263247030"/>
      <w:r>
        <w:t xml:space="preserve">Figure </w:t>
      </w:r>
      <w:fldSimple w:instr=" SEQ Figure \* ARABIC ">
        <w:r>
          <w:rPr>
            <w:noProof/>
          </w:rPr>
          <w:t>4</w:t>
        </w:r>
      </w:fldSimple>
      <w:r>
        <w:t xml:space="preserve">: Facets are in the left hand side used to specify what is needed exactly as topping </w:t>
      </w:r>
      <w:r>
        <w:fldChar w:fldCharType="begin"/>
      </w:r>
      <w:r>
        <w:instrText xml:space="preserve"> ADDIN EN.CITE &lt;EndNote&gt;&lt;Cite&gt;&lt;Author&gt;Horridge&lt;/Author&gt;&lt;RecNum&gt;50&lt;/RecNum&gt;&lt;DisplayText&gt;[4]&lt;/DisplayText&gt;&lt;record&gt;&lt;rec-number&gt;50&lt;/rec-number&gt;&lt;foreign-keys&gt;&lt;key app="EN" db-id="ts25ppery0xtwlevwr5vrr0ivsptart9ve22" timestamp="1398372780"&gt;50&lt;/key&gt;&lt;/foreign-keys&gt;&lt;ref-type name="Computer Program"&gt;9&lt;/ref-type&gt;&lt;contributors&gt;&lt;authors&gt;&lt;author&gt;Matthew Horridge&lt;/author&gt;&lt;/authors&gt;&lt;/contributors&gt;&lt;titles&gt;&lt;title&gt;The Manchester Pizza Finder&lt;/title&gt;&lt;/titles&gt;&lt;dates&gt;&lt;/dates&gt;&lt;pub-location&gt;University of Manchester&lt;/pub-location&gt;&lt;urls&gt;&lt;related-urls&gt;&lt;url&gt;http://owl.cs.manchester.ac.uk/research/co-ode/pizza-finder/&lt;/url&gt;&lt;/related-urls&gt;&lt;/urls&gt;&lt;access-date&gt;March 5, 2014&lt;/access-date&gt;&lt;/record&gt;&lt;/Cite&gt;&lt;/EndNote&gt;</w:instrText>
      </w:r>
      <w:r>
        <w:fldChar w:fldCharType="separate"/>
      </w:r>
      <w:r>
        <w:rPr>
          <w:noProof/>
        </w:rPr>
        <w:t>[4]</w:t>
      </w:r>
      <w:r>
        <w:fldChar w:fldCharType="end"/>
      </w:r>
      <w:r>
        <w:t>.</w:t>
      </w:r>
      <w:bookmarkEnd w:id="47"/>
    </w:p>
    <w:p w14:paraId="26B741A9" w14:textId="77777777" w:rsidR="006F53AB" w:rsidRDefault="006F53AB" w:rsidP="006F53AB">
      <w:pPr>
        <w:spacing w:line="480" w:lineRule="auto"/>
        <w:jc w:val="both"/>
        <w:rPr>
          <w:rFonts w:cs="Times New Roman"/>
        </w:rPr>
      </w:pPr>
    </w:p>
    <w:p w14:paraId="5F5EB9AC" w14:textId="77777777" w:rsidR="006F53AB" w:rsidRPr="006B3674" w:rsidRDefault="006F53AB" w:rsidP="006F53AB">
      <w:pPr>
        <w:spacing w:line="480" w:lineRule="auto"/>
        <w:jc w:val="both"/>
        <w:rPr>
          <w:rFonts w:cs="Times New Roman"/>
        </w:rPr>
      </w:pPr>
      <w:r>
        <w:rPr>
          <w:rFonts w:cs="Times New Roman"/>
        </w:rPr>
        <w:t>Sushi finder is considered an extension for pizza finder. Some enhancements of pizza finder are to be introduced. In Sushi finder, the application is more flexible than pizza one. The application should be able to work for any given ontology regardless of domain, but should follow some standard annotations. Another enrichment would be the use of annotations to drive the user interface sort of dynamically. Keeping the configurations in the ontology itself make it easier to for the user interface to be flexible. The whole application would be configurable in term of labels and languages being used. It configurable within itself, no need for changing configuration files. Facet search is introduced, user can filter the choosing options based on some configuration done in the ontology as annotations. In addition, user can apply filters on the query results.</w:t>
      </w:r>
    </w:p>
    <w:p w14:paraId="13876396" w14:textId="77777777" w:rsidR="003538F0" w:rsidRPr="003538F0" w:rsidRDefault="003538F0" w:rsidP="003538F0"/>
    <w:p w14:paraId="4FE60FE3" w14:textId="77777777" w:rsidR="00B05A84" w:rsidRDefault="00B05A84">
      <w:r>
        <w:br w:type="page"/>
      </w:r>
    </w:p>
    <w:p w14:paraId="7A745D11" w14:textId="73E07BA8" w:rsidR="00B05A84" w:rsidRPr="00456021" w:rsidRDefault="00456021" w:rsidP="0074654E">
      <w:pPr>
        <w:pStyle w:val="Heading1"/>
        <w:spacing w:line="480" w:lineRule="auto"/>
        <w:rPr>
          <w:rFonts w:cs="Times New Roman"/>
        </w:rPr>
      </w:pPr>
      <w:bookmarkStart w:id="48" w:name="_Toc267661024"/>
      <w:r w:rsidRPr="00456021">
        <w:rPr>
          <w:rFonts w:cs="Times New Roman"/>
        </w:rPr>
        <w:t>RESEARCH METHODS</w:t>
      </w:r>
      <w:bookmarkEnd w:id="48"/>
    </w:p>
    <w:p w14:paraId="08C3B8A6" w14:textId="5A70EC98" w:rsidR="00CB2CE1" w:rsidRPr="00C45231" w:rsidRDefault="00CB2CE1" w:rsidP="005F4358">
      <w:pPr>
        <w:pStyle w:val="Heading2"/>
        <w:spacing w:line="480" w:lineRule="auto"/>
      </w:pPr>
      <w:bookmarkStart w:id="49" w:name="_Toc263601900"/>
      <w:bookmarkStart w:id="50" w:name="_Toc267661025"/>
      <w:r w:rsidRPr="00C45231">
        <w:t>Research Methodology</w:t>
      </w:r>
      <w:bookmarkEnd w:id="49"/>
      <w:bookmarkEnd w:id="50"/>
    </w:p>
    <w:p w14:paraId="578F657C" w14:textId="77777777" w:rsidR="00CB2CE1" w:rsidRDefault="00CB2CE1" w:rsidP="0074654E">
      <w:pPr>
        <w:spacing w:line="480" w:lineRule="auto"/>
        <w:jc w:val="both"/>
        <w:rPr>
          <w:rFonts w:cs="Times New Roman"/>
        </w:rPr>
      </w:pPr>
      <w:r>
        <w:rPr>
          <w:rFonts w:cs="Times New Roman"/>
        </w:rPr>
        <w:t xml:space="preserve">As mentioned in the objectives section, is to develop a system that will: </w:t>
      </w:r>
    </w:p>
    <w:p w14:paraId="33353431" w14:textId="77777777" w:rsidR="00CB2CE1" w:rsidRDefault="00CB2CE1" w:rsidP="0074654E">
      <w:pPr>
        <w:pStyle w:val="ListParagraph"/>
        <w:numPr>
          <w:ilvl w:val="0"/>
          <w:numId w:val="7"/>
        </w:numPr>
        <w:spacing w:line="480" w:lineRule="auto"/>
        <w:jc w:val="both"/>
        <w:rPr>
          <w:rFonts w:cs="Times New Roman"/>
        </w:rPr>
      </w:pPr>
      <w:r>
        <w:rPr>
          <w:rFonts w:cs="Times New Roman"/>
        </w:rPr>
        <w:t xml:space="preserve">Find specific sushi based on some ingredients choices. Include and exclude criteria for the ingredients are being used. </w:t>
      </w:r>
    </w:p>
    <w:p w14:paraId="1B201618" w14:textId="77777777" w:rsidR="00CB2CE1" w:rsidRDefault="00CB2CE1" w:rsidP="0074654E">
      <w:pPr>
        <w:pStyle w:val="ListParagraph"/>
        <w:numPr>
          <w:ilvl w:val="0"/>
          <w:numId w:val="7"/>
        </w:numPr>
        <w:spacing w:line="480" w:lineRule="auto"/>
        <w:jc w:val="both"/>
        <w:rPr>
          <w:rFonts w:cs="Times New Roman"/>
        </w:rPr>
      </w:pPr>
      <w:r>
        <w:rPr>
          <w:rFonts w:cs="Times New Roman"/>
        </w:rPr>
        <w:t>Students can run the system using an ontology they have developed for their coursework, in condition that they annotate their ontology in some way. The user interface is flexible since all labels can be configured.</w:t>
      </w:r>
    </w:p>
    <w:p w14:paraId="38FC457A" w14:textId="77777777" w:rsidR="00CB2CE1" w:rsidRDefault="00CB2CE1" w:rsidP="0074654E">
      <w:pPr>
        <w:pStyle w:val="ListParagraph"/>
        <w:numPr>
          <w:ilvl w:val="0"/>
          <w:numId w:val="7"/>
        </w:numPr>
        <w:spacing w:line="480" w:lineRule="auto"/>
        <w:jc w:val="both"/>
        <w:rPr>
          <w:rFonts w:cs="Times New Roman"/>
        </w:rPr>
      </w:pPr>
      <w:r>
        <w:rPr>
          <w:rFonts w:cs="Times New Roman"/>
        </w:rPr>
        <w:t>Users can view the hierarchy of the ingredients in different views like tree and lists.</w:t>
      </w:r>
    </w:p>
    <w:p w14:paraId="410219FC" w14:textId="77777777" w:rsidR="00CB2CE1" w:rsidRDefault="00CB2CE1" w:rsidP="0074654E">
      <w:pPr>
        <w:pStyle w:val="ListParagraph"/>
        <w:numPr>
          <w:ilvl w:val="0"/>
          <w:numId w:val="7"/>
        </w:numPr>
        <w:spacing w:line="480" w:lineRule="auto"/>
        <w:jc w:val="both"/>
        <w:rPr>
          <w:rFonts w:cs="Times New Roman"/>
        </w:rPr>
      </w:pPr>
      <w:r>
        <w:rPr>
          <w:rFonts w:cs="Times New Roman"/>
        </w:rPr>
        <w:t xml:space="preserve">User can filter the hierarchy of the ingredients based on some facets, as well as, filtering the result of the search query. Due to the faceted search, search will be more personalized instead of broad and general one. </w:t>
      </w:r>
    </w:p>
    <w:p w14:paraId="08ABA906" w14:textId="77777777" w:rsidR="00CB2CE1" w:rsidRDefault="00CB2CE1" w:rsidP="0074654E">
      <w:pPr>
        <w:spacing w:line="480" w:lineRule="auto"/>
        <w:jc w:val="both"/>
        <w:rPr>
          <w:rFonts w:cs="Times New Roman"/>
        </w:rPr>
      </w:pPr>
    </w:p>
    <w:p w14:paraId="3C8001CE" w14:textId="0A157B91" w:rsidR="00CB2CE1" w:rsidRPr="00BC7398" w:rsidRDefault="00CB2CE1" w:rsidP="0074654E">
      <w:pPr>
        <w:spacing w:line="480" w:lineRule="auto"/>
        <w:jc w:val="both"/>
        <w:rPr>
          <w:rFonts w:cs="Times New Roman"/>
        </w:rPr>
      </w:pPr>
      <w:r>
        <w:rPr>
          <w:rFonts w:cs="Times New Roman"/>
        </w:rPr>
        <w:t xml:space="preserve">To achieve the objectives of this project, it has been divided into five </w:t>
      </w:r>
      <w:r w:rsidR="00E33BB2">
        <w:rPr>
          <w:rFonts w:cs="Times New Roman"/>
        </w:rPr>
        <w:t>stages</w:t>
      </w:r>
      <w:r>
        <w:rPr>
          <w:rFonts w:cs="Times New Roman"/>
        </w:rPr>
        <w:t>.</w:t>
      </w:r>
    </w:p>
    <w:p w14:paraId="15D1FF46" w14:textId="70EE52C1" w:rsidR="00CB2CE1" w:rsidRDefault="00CB2CE1" w:rsidP="005F4358">
      <w:pPr>
        <w:pStyle w:val="Heading3"/>
        <w:spacing w:line="480" w:lineRule="auto"/>
      </w:pPr>
      <w:bookmarkStart w:id="51" w:name="_Toc263601901"/>
      <w:bookmarkStart w:id="52" w:name="_Toc267661026"/>
      <w:r w:rsidRPr="00C45231">
        <w:t>Requirement</w:t>
      </w:r>
      <w:r>
        <w:t>s</w:t>
      </w:r>
      <w:r w:rsidRPr="00C45231">
        <w:t xml:space="preserve"> Gathering</w:t>
      </w:r>
      <w:bookmarkEnd w:id="51"/>
      <w:r w:rsidR="00BC4E67">
        <w:t xml:space="preserve"> Stage</w:t>
      </w:r>
      <w:bookmarkEnd w:id="52"/>
    </w:p>
    <w:p w14:paraId="343AE630" w14:textId="77777777" w:rsidR="00CB2CE1" w:rsidRDefault="00CB2CE1" w:rsidP="0074654E">
      <w:pPr>
        <w:spacing w:line="480" w:lineRule="auto"/>
        <w:jc w:val="both"/>
        <w:rPr>
          <w:rFonts w:cs="Times New Roman"/>
        </w:rPr>
      </w:pPr>
      <w:r>
        <w:rPr>
          <w:rFonts w:cs="Times New Roman"/>
        </w:rPr>
        <w:t>Since the project is to develop a system that behaves in a certain way, I have started with the first and important role in software development process which is requirements gathering. The stakeholders of the project are three; the end user who will use the system, the system provider who will provide the tool to the end user and probably does some configurations to the tool, and ontology engineer. Since meeting all of these stakeholders hard, I had to put myself in their shoes. Some of those stakeholders were involved in the requirements gathering process. The main stakeholder was my supervisor as he requested for this system to be develop. Meetings have been setup to discuss the requirements (what exactly should be done?). Some conversations were held with my fallow students, who attended with me the ontology engineering for semantic web course, regarding if they had this system before how it would help them and what functionalities would be needed. All of those meetings and discussions provided more details and helped in understanding some of the requirements. Some were understood later on.</w:t>
      </w:r>
    </w:p>
    <w:p w14:paraId="529D9D66" w14:textId="7DDCD3C5" w:rsidR="00CB2CE1" w:rsidRDefault="00CB2CE1" w:rsidP="005F4358">
      <w:pPr>
        <w:pStyle w:val="Heading3"/>
        <w:spacing w:line="480" w:lineRule="auto"/>
      </w:pPr>
      <w:bookmarkStart w:id="53" w:name="_Toc263601902"/>
      <w:bookmarkStart w:id="54" w:name="_Toc267661027"/>
      <w:r w:rsidRPr="00240AED">
        <w:t>Background Study</w:t>
      </w:r>
      <w:bookmarkEnd w:id="53"/>
      <w:r w:rsidR="00BC4E67">
        <w:t xml:space="preserve"> Stage</w:t>
      </w:r>
      <w:bookmarkEnd w:id="54"/>
    </w:p>
    <w:p w14:paraId="03AC235B" w14:textId="22510DAD" w:rsidR="00CB2CE1" w:rsidRDefault="00CB2CE1" w:rsidP="0074654E">
      <w:pPr>
        <w:spacing w:line="480" w:lineRule="auto"/>
        <w:jc w:val="both"/>
        <w:rPr>
          <w:rFonts w:cs="Times New Roman"/>
        </w:rPr>
      </w:pPr>
      <w:r>
        <w:rPr>
          <w:rFonts w:cs="Times New Roman"/>
        </w:rPr>
        <w:t xml:space="preserve">In the second </w:t>
      </w:r>
      <w:r w:rsidR="00F45F6E">
        <w:rPr>
          <w:rFonts w:cs="Times New Roman"/>
        </w:rPr>
        <w:t>stage</w:t>
      </w:r>
      <w:r>
        <w:rPr>
          <w:rFonts w:cs="Times New Roman"/>
        </w:rPr>
        <w:t>, background research and survey of relevant literature was carried out along with exploring techniques to be used in the project. This has been done using journals, articles, publications and existing systems with similar functionalities. A fair amount of time spent reviewing different literatures trying to understand different aspect of the project’s requirements. Reviewing relevant literature really helped in not only having a wider knowledge of the problem domain but it helped also in understanding the requirements of the project. As a result, I have good understanding of the project and approaches taken to handle such systems and it helped me in splitting the project into small tasks.</w:t>
      </w:r>
    </w:p>
    <w:p w14:paraId="7DD5109A" w14:textId="77777777" w:rsidR="00CB2CE1" w:rsidRDefault="00CB2CE1" w:rsidP="0074654E">
      <w:pPr>
        <w:spacing w:line="480" w:lineRule="auto"/>
        <w:jc w:val="both"/>
        <w:rPr>
          <w:rFonts w:cs="Times New Roman"/>
        </w:rPr>
      </w:pPr>
    </w:p>
    <w:p w14:paraId="71EAED23" w14:textId="33EBDF79" w:rsidR="00CB2CE1" w:rsidRPr="00BF66B3" w:rsidRDefault="00CB2CE1" w:rsidP="0074654E">
      <w:pPr>
        <w:spacing w:line="480" w:lineRule="auto"/>
        <w:jc w:val="both"/>
        <w:rPr>
          <w:rFonts w:cs="Times New Roman"/>
        </w:rPr>
      </w:pPr>
      <w:r>
        <w:rPr>
          <w:rFonts w:cs="Times New Roman"/>
        </w:rPr>
        <w:t xml:space="preserve">In this </w:t>
      </w:r>
      <w:r w:rsidR="00F45F6E">
        <w:rPr>
          <w:rFonts w:cs="Times New Roman"/>
        </w:rPr>
        <w:t>stage</w:t>
      </w:r>
      <w:r>
        <w:rPr>
          <w:rFonts w:cs="Times New Roman"/>
        </w:rPr>
        <w:t xml:space="preserve">, background study is done on OWL ontology, OWL API, ontology-based systems, faceted-based search system, ontology visual querying, and finally study the Manchester Pizza finder a system that I will build my project on. </w:t>
      </w:r>
    </w:p>
    <w:p w14:paraId="5C984808" w14:textId="0E83AA56" w:rsidR="00CB2CE1" w:rsidRDefault="00CB2CE1" w:rsidP="005F4358">
      <w:pPr>
        <w:pStyle w:val="Heading3"/>
        <w:spacing w:line="480" w:lineRule="auto"/>
      </w:pPr>
      <w:bookmarkStart w:id="55" w:name="_Toc263601903"/>
      <w:bookmarkStart w:id="56" w:name="_Toc267661028"/>
      <w:r>
        <w:t>Development</w:t>
      </w:r>
      <w:r w:rsidRPr="00C45231">
        <w:t xml:space="preserve"> </w:t>
      </w:r>
      <w:bookmarkEnd w:id="55"/>
      <w:r w:rsidR="00112A0B">
        <w:t>Stage</w:t>
      </w:r>
      <w:bookmarkEnd w:id="56"/>
    </w:p>
    <w:p w14:paraId="59103F89" w14:textId="1F1ACFAF" w:rsidR="00CB2CE1" w:rsidRDefault="00CB2CE1" w:rsidP="0074654E">
      <w:pPr>
        <w:spacing w:line="480" w:lineRule="auto"/>
        <w:jc w:val="both"/>
        <w:rPr>
          <w:rFonts w:cs="Times New Roman"/>
        </w:rPr>
      </w:pPr>
      <w:r>
        <w:rPr>
          <w:rFonts w:cs="Times New Roman"/>
        </w:rPr>
        <w:t xml:space="preserve">In the development </w:t>
      </w:r>
      <w:r w:rsidR="00112A0B">
        <w:rPr>
          <w:rFonts w:cs="Times New Roman"/>
        </w:rPr>
        <w:t>stage</w:t>
      </w:r>
      <w:r>
        <w:rPr>
          <w:rFonts w:cs="Times New Roman"/>
        </w:rPr>
        <w:t xml:space="preserve">, first decide in the development tool that is java. Then, refresh myself with java specially swing components, and OWL API. Implementation started in early stage. As the strategy is to divide the development of the system into developing the main functionalities separately then combine them. Although that some functionalities were developed separately from the application itself, the official start of this </w:t>
      </w:r>
      <w:r w:rsidR="00FF37C3">
        <w:rPr>
          <w:rFonts w:cs="Times New Roman"/>
        </w:rPr>
        <w:t>stage</w:t>
      </w:r>
      <w:r>
        <w:rPr>
          <w:rFonts w:cs="Times New Roman"/>
        </w:rPr>
        <w:t xml:space="preserve"> will be after the second semester’s exams. After exams, checking that the functionalities are working probably will be done and combine them. </w:t>
      </w:r>
    </w:p>
    <w:p w14:paraId="5F62426F" w14:textId="77777777" w:rsidR="00CB2CE1" w:rsidRDefault="00CB2CE1" w:rsidP="0074654E">
      <w:pPr>
        <w:spacing w:line="480" w:lineRule="auto"/>
        <w:jc w:val="both"/>
        <w:rPr>
          <w:rFonts w:cs="Times New Roman"/>
        </w:rPr>
      </w:pPr>
    </w:p>
    <w:p w14:paraId="579B8A18" w14:textId="77777777" w:rsidR="00CB2CE1" w:rsidRPr="00A318E3" w:rsidRDefault="00CB2CE1" w:rsidP="0074654E">
      <w:pPr>
        <w:spacing w:line="480" w:lineRule="auto"/>
        <w:jc w:val="both"/>
        <w:rPr>
          <w:rFonts w:cs="Times New Roman"/>
        </w:rPr>
      </w:pPr>
      <w:r>
        <w:rPr>
          <w:rFonts w:cs="Times New Roman"/>
        </w:rPr>
        <w:t xml:space="preserve">The development is considered as enhancements of the Manchester Pizza Finder. They involve reading the configurations from the ontology file and act accordingly for more flexibility.  Also, different view of the content of the conceptual model and the result of the search query will be considered. As well as, adding a functionality to filter the content of the model based on some criteria saved in the ontology to personalize the search even further to the user. </w:t>
      </w:r>
    </w:p>
    <w:p w14:paraId="050D9888" w14:textId="3146A93F" w:rsidR="00CB2CE1" w:rsidRDefault="00CB2CE1" w:rsidP="005F4358">
      <w:pPr>
        <w:pStyle w:val="Heading3"/>
        <w:spacing w:line="480" w:lineRule="auto"/>
      </w:pPr>
      <w:bookmarkStart w:id="57" w:name="_Toc263601904"/>
      <w:bookmarkStart w:id="58" w:name="_Toc267661029"/>
      <w:r>
        <w:t xml:space="preserve">Testing </w:t>
      </w:r>
      <w:bookmarkEnd w:id="57"/>
      <w:r w:rsidR="001C0F77">
        <w:t>Stage</w:t>
      </w:r>
      <w:bookmarkEnd w:id="58"/>
    </w:p>
    <w:p w14:paraId="75A15CC4" w14:textId="56B2D47C" w:rsidR="00CB2CE1" w:rsidRPr="005D314C" w:rsidRDefault="00CB2CE1" w:rsidP="0074654E">
      <w:pPr>
        <w:spacing w:line="480" w:lineRule="auto"/>
        <w:jc w:val="both"/>
        <w:rPr>
          <w:rFonts w:cs="Times New Roman"/>
        </w:rPr>
      </w:pPr>
      <w:r>
        <w:rPr>
          <w:rFonts w:cs="Times New Roman"/>
        </w:rPr>
        <w:t xml:space="preserve">In this </w:t>
      </w:r>
      <w:r w:rsidR="001C0F77">
        <w:rPr>
          <w:rFonts w:cs="Times New Roman"/>
        </w:rPr>
        <w:t>stage</w:t>
      </w:r>
      <w:r>
        <w:rPr>
          <w:rFonts w:cs="Times New Roman"/>
        </w:rPr>
        <w:t xml:space="preserve">, testing will be conducted on the application according to some scenarios that are predefined. These scenarios are called users stories which will be elaborated on later on in the report. Since the strategy of doing the project is to develop functionalities alone then combine them, testing is carried out during the development </w:t>
      </w:r>
      <w:r w:rsidR="00CC64A3">
        <w:rPr>
          <w:rFonts w:cs="Times New Roman"/>
        </w:rPr>
        <w:t>stage</w:t>
      </w:r>
      <w:r>
        <w:rPr>
          <w:rFonts w:cs="Times New Roman"/>
        </w:rPr>
        <w:t xml:space="preserve"> on functionalities separately and on the final product after combining them. </w:t>
      </w:r>
    </w:p>
    <w:p w14:paraId="4A70B05B" w14:textId="6274D2B1" w:rsidR="00CB2CE1" w:rsidRDefault="00CB2CE1" w:rsidP="005F4358">
      <w:pPr>
        <w:pStyle w:val="Heading3"/>
        <w:spacing w:line="480" w:lineRule="auto"/>
      </w:pPr>
      <w:bookmarkStart w:id="59" w:name="_Toc263601905"/>
      <w:bookmarkStart w:id="60" w:name="_Toc267661030"/>
      <w:r w:rsidRPr="00E75F9E">
        <w:t xml:space="preserve">Review and Submission </w:t>
      </w:r>
      <w:bookmarkEnd w:id="59"/>
      <w:r w:rsidR="00474A60">
        <w:t>Stage</w:t>
      </w:r>
      <w:bookmarkEnd w:id="60"/>
    </w:p>
    <w:p w14:paraId="602A754A" w14:textId="7CA1DA9B" w:rsidR="00CB2CE1" w:rsidRDefault="00CB2CE1" w:rsidP="0074654E">
      <w:pPr>
        <w:spacing w:line="480" w:lineRule="auto"/>
        <w:jc w:val="both"/>
        <w:rPr>
          <w:rFonts w:cs="Times New Roman"/>
        </w:rPr>
      </w:pPr>
      <w:r>
        <w:rPr>
          <w:rFonts w:cs="Times New Roman"/>
        </w:rPr>
        <w:t xml:space="preserve">After success in evaluating the product, the review and submission </w:t>
      </w:r>
      <w:r w:rsidR="00610484">
        <w:rPr>
          <w:rFonts w:cs="Times New Roman"/>
        </w:rPr>
        <w:t>stage</w:t>
      </w:r>
      <w:r>
        <w:rPr>
          <w:rFonts w:cs="Times New Roman"/>
        </w:rPr>
        <w:t xml:space="preserve"> will start. An instruction file will be provided to guide the ontology developer in how to make his ontology to work with the application. The application would act as manual, so there will be no need for a guide for the system. The next step will be finishing the application and finalized the dissertation and then submitting them. </w:t>
      </w:r>
    </w:p>
    <w:p w14:paraId="57E276BE" w14:textId="77777777" w:rsidR="00CB2CE1" w:rsidRDefault="00CB2CE1" w:rsidP="0074654E">
      <w:pPr>
        <w:spacing w:line="480" w:lineRule="auto"/>
        <w:jc w:val="both"/>
        <w:rPr>
          <w:rFonts w:cs="Times New Roman"/>
        </w:rPr>
      </w:pPr>
    </w:p>
    <w:p w14:paraId="25F22F37" w14:textId="77777777" w:rsidR="00CB2CE1" w:rsidRDefault="00CB2CE1" w:rsidP="0074654E">
      <w:pPr>
        <w:spacing w:line="480" w:lineRule="auto"/>
        <w:jc w:val="both"/>
        <w:rPr>
          <w:rFonts w:cs="Times New Roman"/>
        </w:rPr>
      </w:pPr>
      <w:r>
        <w:rPr>
          <w:rFonts w:cs="Times New Roman"/>
        </w:rPr>
        <w:t>There are five milestones within this project that will guide me through the progress of the project. The milestones are:</w:t>
      </w:r>
    </w:p>
    <w:p w14:paraId="570A22CD" w14:textId="77777777" w:rsidR="00CB2CE1" w:rsidRDefault="00CB2CE1" w:rsidP="0074654E">
      <w:pPr>
        <w:pStyle w:val="ListParagraph"/>
        <w:numPr>
          <w:ilvl w:val="0"/>
          <w:numId w:val="8"/>
        </w:numPr>
        <w:spacing w:line="480" w:lineRule="auto"/>
        <w:jc w:val="both"/>
        <w:rPr>
          <w:rFonts w:cs="Times New Roman"/>
        </w:rPr>
      </w:pPr>
      <w:r>
        <w:rPr>
          <w:rFonts w:cs="Times New Roman"/>
        </w:rPr>
        <w:t>Initial report.</w:t>
      </w:r>
    </w:p>
    <w:p w14:paraId="3AE5F9CD" w14:textId="77777777" w:rsidR="00CB2CE1" w:rsidRDefault="00CB2CE1" w:rsidP="0074654E">
      <w:pPr>
        <w:pStyle w:val="ListParagraph"/>
        <w:numPr>
          <w:ilvl w:val="0"/>
          <w:numId w:val="8"/>
        </w:numPr>
        <w:spacing w:line="480" w:lineRule="auto"/>
        <w:jc w:val="both"/>
        <w:rPr>
          <w:rFonts w:cs="Times New Roman"/>
        </w:rPr>
      </w:pPr>
      <w:r>
        <w:rPr>
          <w:rFonts w:cs="Times New Roman"/>
        </w:rPr>
        <w:t>Progress report.</w:t>
      </w:r>
    </w:p>
    <w:p w14:paraId="23ACF375" w14:textId="77777777" w:rsidR="00CB2CE1" w:rsidRDefault="00CB2CE1" w:rsidP="0074654E">
      <w:pPr>
        <w:pStyle w:val="ListParagraph"/>
        <w:numPr>
          <w:ilvl w:val="0"/>
          <w:numId w:val="8"/>
        </w:numPr>
        <w:spacing w:line="480" w:lineRule="auto"/>
        <w:jc w:val="both"/>
        <w:rPr>
          <w:rFonts w:cs="Times New Roman"/>
        </w:rPr>
      </w:pPr>
      <w:r>
        <w:rPr>
          <w:rFonts w:cs="Times New Roman"/>
        </w:rPr>
        <w:t>Application prototype.</w:t>
      </w:r>
    </w:p>
    <w:p w14:paraId="3D049C02" w14:textId="77777777" w:rsidR="00CB2CE1" w:rsidRDefault="00CB2CE1" w:rsidP="0074654E">
      <w:pPr>
        <w:pStyle w:val="ListParagraph"/>
        <w:numPr>
          <w:ilvl w:val="0"/>
          <w:numId w:val="8"/>
        </w:numPr>
        <w:spacing w:line="480" w:lineRule="auto"/>
        <w:jc w:val="both"/>
        <w:rPr>
          <w:rFonts w:cs="Times New Roman"/>
        </w:rPr>
      </w:pPr>
      <w:r>
        <w:rPr>
          <w:rFonts w:cs="Times New Roman"/>
        </w:rPr>
        <w:t>Application final product.</w:t>
      </w:r>
    </w:p>
    <w:p w14:paraId="74E1BDA8" w14:textId="77777777" w:rsidR="00CB2CE1" w:rsidRDefault="00CB2CE1" w:rsidP="0074654E">
      <w:pPr>
        <w:pStyle w:val="ListParagraph"/>
        <w:numPr>
          <w:ilvl w:val="0"/>
          <w:numId w:val="8"/>
        </w:numPr>
        <w:spacing w:line="480" w:lineRule="auto"/>
        <w:jc w:val="both"/>
        <w:rPr>
          <w:rFonts w:cs="Times New Roman"/>
        </w:rPr>
      </w:pPr>
      <w:r>
        <w:rPr>
          <w:rFonts w:cs="Times New Roman"/>
        </w:rPr>
        <w:t>Dissertation submission.</w:t>
      </w:r>
    </w:p>
    <w:p w14:paraId="1335DA6F" w14:textId="77777777" w:rsidR="00CB2CE1" w:rsidRDefault="00CB2CE1" w:rsidP="0074654E">
      <w:pPr>
        <w:spacing w:line="480" w:lineRule="auto"/>
        <w:jc w:val="both"/>
        <w:rPr>
          <w:rFonts w:cs="Times New Roman"/>
        </w:rPr>
      </w:pPr>
    </w:p>
    <w:p w14:paraId="1409864E" w14:textId="77777777" w:rsidR="00CB2CE1" w:rsidRPr="00E8059E" w:rsidRDefault="00CB2CE1" w:rsidP="0074654E">
      <w:pPr>
        <w:spacing w:line="480" w:lineRule="auto"/>
        <w:jc w:val="both"/>
        <w:rPr>
          <w:rFonts w:cs="Times New Roman"/>
        </w:rPr>
      </w:pPr>
      <w:r>
        <w:rPr>
          <w:rFonts w:cs="Times New Roman"/>
        </w:rPr>
        <w:t>First milestone was already completed, since initial report was submitted successfully in March. However, submission of second milestone in time was not so successful. So the original plan was altered. The new deadline will be in June 6. The last three milestones would be worked on in parallel due to time restriction. The final product is expected to finish beginning of August. Finally, the submission of the dissertation will be in the first week of September. Gantt chart is included in the next section.</w:t>
      </w:r>
    </w:p>
    <w:p w14:paraId="4A03AEF3" w14:textId="1FE2208C" w:rsidR="002D37ED" w:rsidRDefault="002D37ED" w:rsidP="005F4358">
      <w:pPr>
        <w:pStyle w:val="Heading2"/>
        <w:spacing w:line="480" w:lineRule="auto"/>
      </w:pPr>
      <w:bookmarkStart w:id="61" w:name="_Toc263601907"/>
      <w:bookmarkStart w:id="62" w:name="_Toc267661031"/>
      <w:r w:rsidRPr="00C45231">
        <w:t>Project Deliverables</w:t>
      </w:r>
      <w:bookmarkEnd w:id="61"/>
      <w:bookmarkEnd w:id="62"/>
    </w:p>
    <w:p w14:paraId="0A5B886E" w14:textId="77777777" w:rsidR="002D37ED" w:rsidRDefault="002D37ED" w:rsidP="002D37ED">
      <w:pPr>
        <w:spacing w:line="480" w:lineRule="auto"/>
        <w:jc w:val="both"/>
        <w:rPr>
          <w:rFonts w:cs="Times New Roman"/>
        </w:rPr>
      </w:pPr>
      <w:r>
        <w:rPr>
          <w:rFonts w:cs="Times New Roman"/>
        </w:rPr>
        <w:t>At the end of this project the benefits of using sematic web within applications will be shown. The application will be flexible, as it will run ontology with specific annotations. In addition, it will be fully configurable. It will allow users to query for specific sushi based on some ingredients. There are three main deliverables of this project:</w:t>
      </w:r>
    </w:p>
    <w:p w14:paraId="748DA9DE" w14:textId="77777777" w:rsidR="002D37ED" w:rsidRDefault="002D37ED" w:rsidP="002D37ED">
      <w:pPr>
        <w:pStyle w:val="ListParagraph"/>
        <w:numPr>
          <w:ilvl w:val="0"/>
          <w:numId w:val="10"/>
        </w:numPr>
        <w:spacing w:line="480" w:lineRule="auto"/>
        <w:jc w:val="both"/>
        <w:rPr>
          <w:rFonts w:cs="Times New Roman"/>
        </w:rPr>
      </w:pPr>
      <w:r>
        <w:rPr>
          <w:rFonts w:cs="Times New Roman"/>
        </w:rPr>
        <w:t>User stories (scenarios) &amp; acceptance tests.</w:t>
      </w:r>
    </w:p>
    <w:p w14:paraId="79BA958B" w14:textId="77777777" w:rsidR="002D37ED" w:rsidRDefault="002D37ED" w:rsidP="002D37ED">
      <w:pPr>
        <w:pStyle w:val="ListParagraph"/>
        <w:numPr>
          <w:ilvl w:val="0"/>
          <w:numId w:val="10"/>
        </w:numPr>
        <w:spacing w:line="480" w:lineRule="auto"/>
        <w:jc w:val="both"/>
        <w:rPr>
          <w:rFonts w:cs="Times New Roman"/>
        </w:rPr>
      </w:pPr>
      <w:r>
        <w:rPr>
          <w:rFonts w:cs="Times New Roman"/>
        </w:rPr>
        <w:t>Final version of the application.</w:t>
      </w:r>
    </w:p>
    <w:p w14:paraId="0607E4EB" w14:textId="77777777" w:rsidR="002D37ED" w:rsidRPr="00553B19" w:rsidRDefault="002D37ED" w:rsidP="002D37ED">
      <w:pPr>
        <w:pStyle w:val="ListParagraph"/>
        <w:numPr>
          <w:ilvl w:val="0"/>
          <w:numId w:val="10"/>
        </w:numPr>
        <w:spacing w:line="480" w:lineRule="auto"/>
        <w:jc w:val="both"/>
        <w:rPr>
          <w:rFonts w:cs="Times New Roman"/>
        </w:rPr>
      </w:pPr>
      <w:r>
        <w:rPr>
          <w:rFonts w:cs="Times New Roman"/>
        </w:rPr>
        <w:t>Evaluation of the project.</w:t>
      </w:r>
    </w:p>
    <w:p w14:paraId="77E5C2BD" w14:textId="41076F3B" w:rsidR="002D37ED" w:rsidRDefault="002D37ED" w:rsidP="005F4358">
      <w:pPr>
        <w:pStyle w:val="Heading2"/>
        <w:spacing w:line="480" w:lineRule="auto"/>
      </w:pPr>
      <w:bookmarkStart w:id="63" w:name="_Toc263601908"/>
      <w:bookmarkStart w:id="64" w:name="_Toc267661032"/>
      <w:r w:rsidRPr="00A26F7F">
        <w:t>Project Evaluation Plan</w:t>
      </w:r>
      <w:bookmarkEnd w:id="63"/>
      <w:bookmarkEnd w:id="64"/>
    </w:p>
    <w:p w14:paraId="446CD5C7" w14:textId="77777777" w:rsidR="002D37ED" w:rsidRDefault="002D37ED" w:rsidP="002D37ED">
      <w:pPr>
        <w:spacing w:line="480" w:lineRule="auto"/>
        <w:jc w:val="both"/>
        <w:rPr>
          <w:rFonts w:cs="Times New Roman"/>
        </w:rPr>
      </w:pPr>
      <w:r>
        <w:rPr>
          <w:rFonts w:cs="Times New Roman"/>
        </w:rPr>
        <w:t>In order to be able to evaluate the whole project, I need some measures to evaluate the project against. Some measures have been recognized to evaluate how good the system is and more importantly measure if the project is consider a success or not. In nutshell measuring the success of the objectives. These measures are:</w:t>
      </w:r>
    </w:p>
    <w:p w14:paraId="1E521CB8" w14:textId="77777777" w:rsidR="002D37ED" w:rsidRPr="00F20FFC" w:rsidRDefault="002D37ED" w:rsidP="002D37ED">
      <w:pPr>
        <w:pStyle w:val="ListParagraph"/>
        <w:numPr>
          <w:ilvl w:val="0"/>
          <w:numId w:val="9"/>
        </w:numPr>
        <w:spacing w:line="480" w:lineRule="auto"/>
        <w:jc w:val="both"/>
        <w:rPr>
          <w:rFonts w:cs="Times New Roman"/>
          <w:b/>
        </w:rPr>
      </w:pPr>
      <w:r w:rsidRPr="00F20FFC">
        <w:rPr>
          <w:rFonts w:cs="Times New Roman"/>
          <w:b/>
        </w:rPr>
        <w:t>Where the deliverables met?</w:t>
      </w:r>
    </w:p>
    <w:p w14:paraId="4F24881F" w14:textId="77777777" w:rsidR="002D37ED" w:rsidRPr="00A60CF6" w:rsidRDefault="002D37ED" w:rsidP="002D37ED">
      <w:pPr>
        <w:pStyle w:val="ListParagraph"/>
        <w:spacing w:line="480" w:lineRule="auto"/>
        <w:jc w:val="both"/>
        <w:rPr>
          <w:rFonts w:cs="Times New Roman"/>
        </w:rPr>
      </w:pPr>
      <w:r>
        <w:rPr>
          <w:rFonts w:cs="Times New Roman"/>
        </w:rPr>
        <w:t>A most likely way to measure if the deliverables were met or not according to a timeframe is to check if a deliverable was done within its allocated time or not.</w:t>
      </w:r>
    </w:p>
    <w:p w14:paraId="4786FFD4" w14:textId="77777777" w:rsidR="002D37ED" w:rsidRPr="00F20FFC" w:rsidRDefault="002D37ED" w:rsidP="002D37ED">
      <w:pPr>
        <w:pStyle w:val="ListParagraph"/>
        <w:numPr>
          <w:ilvl w:val="0"/>
          <w:numId w:val="9"/>
        </w:numPr>
        <w:spacing w:line="480" w:lineRule="auto"/>
        <w:jc w:val="both"/>
        <w:rPr>
          <w:rFonts w:cs="Times New Roman"/>
          <w:b/>
        </w:rPr>
      </w:pPr>
      <w:r w:rsidRPr="00F20FFC">
        <w:rPr>
          <w:rFonts w:cs="Times New Roman"/>
          <w:b/>
        </w:rPr>
        <w:t>Is the system accessible?</w:t>
      </w:r>
    </w:p>
    <w:p w14:paraId="21113771" w14:textId="77777777" w:rsidR="002D37ED" w:rsidRDefault="002D37ED" w:rsidP="002D37ED">
      <w:pPr>
        <w:pStyle w:val="ListParagraph"/>
        <w:spacing w:line="480" w:lineRule="auto"/>
        <w:jc w:val="both"/>
        <w:rPr>
          <w:rFonts w:cs="Times New Roman"/>
        </w:rPr>
      </w:pPr>
      <w:r>
        <w:rPr>
          <w:rFonts w:cs="Times New Roman"/>
        </w:rPr>
        <w:t xml:space="preserve">We can think of the system in two ways: one as a project for MSc program that should be accessible for students and lecturers who teach ontology engineering for semantic web, and as real-world application (restaurant menu). Based on that users who should access the system differ. As for the first case, since the application is desktop application and implemented on java this will assure the students and lecturers can access the system easily. In the second case end users can access the system but a web application would be more reasonable. For now it is only a desktop application. </w:t>
      </w:r>
    </w:p>
    <w:p w14:paraId="2C88B235" w14:textId="77777777" w:rsidR="002D37ED" w:rsidRDefault="002D37ED" w:rsidP="002D37ED">
      <w:pPr>
        <w:pStyle w:val="ListParagraph"/>
        <w:numPr>
          <w:ilvl w:val="0"/>
          <w:numId w:val="9"/>
        </w:numPr>
        <w:spacing w:line="480" w:lineRule="auto"/>
        <w:jc w:val="both"/>
        <w:rPr>
          <w:rFonts w:cs="Times New Roman"/>
          <w:b/>
        </w:rPr>
      </w:pPr>
      <w:r w:rsidRPr="002D75F2">
        <w:rPr>
          <w:rFonts w:cs="Times New Roman"/>
          <w:b/>
        </w:rPr>
        <w:t>Is the system (re)usable?</w:t>
      </w:r>
    </w:p>
    <w:p w14:paraId="13297206" w14:textId="77777777" w:rsidR="002D37ED" w:rsidRPr="00845FCB" w:rsidRDefault="002D37ED" w:rsidP="002D37ED">
      <w:pPr>
        <w:pStyle w:val="ListParagraph"/>
        <w:spacing w:line="480" w:lineRule="auto"/>
        <w:jc w:val="both"/>
        <w:rPr>
          <w:rFonts w:cs="Times New Roman"/>
        </w:rPr>
      </w:pPr>
      <w:r>
        <w:rPr>
          <w:rFonts w:cs="Times New Roman"/>
        </w:rPr>
        <w:t xml:space="preserve">As the system designed for end users regardless of what kind of end user students or real-world users, they can determine the usability of the system. There are two concepts here determining the usability and reusability of the system. Therefore, both of them need to be checked as part of project evaluation. </w:t>
      </w:r>
    </w:p>
    <w:p w14:paraId="380810B2" w14:textId="77777777" w:rsidR="002D37ED" w:rsidRDefault="002D37ED" w:rsidP="002D37ED">
      <w:pPr>
        <w:pStyle w:val="ListParagraph"/>
        <w:numPr>
          <w:ilvl w:val="1"/>
          <w:numId w:val="9"/>
        </w:numPr>
        <w:spacing w:line="480" w:lineRule="auto"/>
        <w:jc w:val="both"/>
        <w:rPr>
          <w:rFonts w:cs="Times New Roman"/>
        </w:rPr>
      </w:pPr>
      <w:r w:rsidRPr="00EB435D">
        <w:rPr>
          <w:rFonts w:cs="Times New Roman"/>
          <w:b/>
        </w:rPr>
        <w:t>Usability</w:t>
      </w:r>
      <w:r>
        <w:rPr>
          <w:rFonts w:cs="Times New Roman"/>
        </w:rPr>
        <w:t>: as an end user, one can ask several questions that will assure the system is usable. Some of these questions are:</w:t>
      </w:r>
    </w:p>
    <w:p w14:paraId="28753F34" w14:textId="77777777" w:rsidR="002D37ED" w:rsidRDefault="002D37ED" w:rsidP="002D37ED">
      <w:pPr>
        <w:pStyle w:val="ListParagraph"/>
        <w:numPr>
          <w:ilvl w:val="0"/>
          <w:numId w:val="11"/>
        </w:numPr>
        <w:spacing w:line="480" w:lineRule="auto"/>
        <w:jc w:val="both"/>
        <w:rPr>
          <w:rFonts w:cs="Times New Roman"/>
        </w:rPr>
      </w:pPr>
      <w:r>
        <w:rPr>
          <w:rFonts w:cs="Times New Roman"/>
        </w:rPr>
        <w:t xml:space="preserve"> How easy to use the system?</w:t>
      </w:r>
    </w:p>
    <w:p w14:paraId="35066CC2" w14:textId="77777777" w:rsidR="002D37ED" w:rsidRDefault="002D37ED" w:rsidP="002D37ED">
      <w:pPr>
        <w:pStyle w:val="ListParagraph"/>
        <w:spacing w:line="480" w:lineRule="auto"/>
        <w:ind w:left="1440"/>
        <w:jc w:val="both"/>
        <w:rPr>
          <w:rFonts w:cs="Times New Roman"/>
        </w:rPr>
      </w:pPr>
      <w:r>
        <w:rPr>
          <w:rFonts w:cs="Times New Roman"/>
        </w:rPr>
        <w:t>The idea behind using ontology-based user interface is to guide the user in how to use it and ease that process. Therefore, the system should be easy to use.</w:t>
      </w:r>
    </w:p>
    <w:p w14:paraId="52871129" w14:textId="77777777" w:rsidR="002D37ED" w:rsidRDefault="002D37ED" w:rsidP="002D37ED">
      <w:pPr>
        <w:pStyle w:val="ListParagraph"/>
        <w:numPr>
          <w:ilvl w:val="0"/>
          <w:numId w:val="11"/>
        </w:numPr>
        <w:spacing w:line="480" w:lineRule="auto"/>
        <w:jc w:val="both"/>
        <w:rPr>
          <w:rFonts w:cs="Times New Roman"/>
        </w:rPr>
      </w:pPr>
      <w:r>
        <w:rPr>
          <w:rFonts w:cs="Times New Roman"/>
        </w:rPr>
        <w:t>How much time spent to figure out the system?</w:t>
      </w:r>
    </w:p>
    <w:p w14:paraId="22AA4510" w14:textId="77777777" w:rsidR="002D37ED" w:rsidRDefault="002D37ED" w:rsidP="002D37ED">
      <w:pPr>
        <w:pStyle w:val="ListParagraph"/>
        <w:spacing w:line="480" w:lineRule="auto"/>
        <w:ind w:left="1440"/>
        <w:jc w:val="both"/>
        <w:rPr>
          <w:rFonts w:cs="Times New Roman"/>
        </w:rPr>
      </w:pPr>
      <w:r>
        <w:rPr>
          <w:rFonts w:cs="Times New Roman"/>
        </w:rPr>
        <w:t>This question can be answered after submitting the project.</w:t>
      </w:r>
    </w:p>
    <w:p w14:paraId="79283141" w14:textId="77777777" w:rsidR="002D37ED" w:rsidRDefault="002D37ED" w:rsidP="002D37ED">
      <w:pPr>
        <w:pStyle w:val="ListParagraph"/>
        <w:numPr>
          <w:ilvl w:val="0"/>
          <w:numId w:val="11"/>
        </w:numPr>
        <w:spacing w:line="480" w:lineRule="auto"/>
        <w:jc w:val="both"/>
        <w:rPr>
          <w:rFonts w:cs="Times New Roman"/>
        </w:rPr>
      </w:pPr>
      <w:r>
        <w:rPr>
          <w:rFonts w:cs="Times New Roman"/>
        </w:rPr>
        <w:t>Does it require experts to use the system?</w:t>
      </w:r>
    </w:p>
    <w:p w14:paraId="15F67E88" w14:textId="77777777" w:rsidR="002D37ED" w:rsidRDefault="002D37ED" w:rsidP="002D37ED">
      <w:pPr>
        <w:pStyle w:val="ListParagraph"/>
        <w:spacing w:line="480" w:lineRule="auto"/>
        <w:ind w:left="1440"/>
        <w:jc w:val="both"/>
        <w:rPr>
          <w:rFonts w:cs="Times New Roman"/>
        </w:rPr>
      </w:pPr>
      <w:r>
        <w:rPr>
          <w:rFonts w:cs="Times New Roman"/>
        </w:rPr>
        <w:t>The system is designed for students who take ontology engineering for sematic web. So, some degree of expertise is needed to configure the ontology to work with the application.</w:t>
      </w:r>
    </w:p>
    <w:p w14:paraId="2C60DAE2" w14:textId="77777777" w:rsidR="002D37ED" w:rsidRDefault="002D37ED" w:rsidP="002D37ED">
      <w:pPr>
        <w:pStyle w:val="ListParagraph"/>
        <w:numPr>
          <w:ilvl w:val="0"/>
          <w:numId w:val="11"/>
        </w:numPr>
        <w:spacing w:line="480" w:lineRule="auto"/>
        <w:jc w:val="both"/>
        <w:rPr>
          <w:rFonts w:cs="Times New Roman"/>
        </w:rPr>
      </w:pPr>
      <w:r>
        <w:rPr>
          <w:rFonts w:cs="Times New Roman"/>
        </w:rPr>
        <w:t>How easy to administer the system?</w:t>
      </w:r>
    </w:p>
    <w:p w14:paraId="1AB9E1C7" w14:textId="77777777" w:rsidR="002D37ED" w:rsidRDefault="002D37ED" w:rsidP="002D37ED">
      <w:pPr>
        <w:pStyle w:val="ListParagraph"/>
        <w:spacing w:line="480" w:lineRule="auto"/>
        <w:ind w:left="1440"/>
        <w:jc w:val="both"/>
        <w:rPr>
          <w:rFonts w:cs="Times New Roman"/>
        </w:rPr>
      </w:pPr>
      <w:r>
        <w:rPr>
          <w:rFonts w:cs="Times New Roman"/>
        </w:rPr>
        <w:t>Since most of the configurations are saved within the ontology, administering the system would be a trivial task.</w:t>
      </w:r>
    </w:p>
    <w:p w14:paraId="68174251" w14:textId="77777777" w:rsidR="002D37ED" w:rsidRPr="00D70F29" w:rsidRDefault="002D37ED" w:rsidP="002D37ED">
      <w:pPr>
        <w:pStyle w:val="ListParagraph"/>
        <w:numPr>
          <w:ilvl w:val="1"/>
          <w:numId w:val="9"/>
        </w:numPr>
        <w:spacing w:line="480" w:lineRule="auto"/>
        <w:jc w:val="both"/>
        <w:rPr>
          <w:rFonts w:cs="Times New Roman"/>
        </w:rPr>
      </w:pPr>
      <w:r w:rsidRPr="006F562E">
        <w:rPr>
          <w:rFonts w:cs="Times New Roman"/>
          <w:b/>
        </w:rPr>
        <w:t>Reusability</w:t>
      </w:r>
      <w:r>
        <w:rPr>
          <w:rFonts w:cs="Times New Roman"/>
        </w:rPr>
        <w:t xml:space="preserve">: the system is reusable in sense of running different ontologies. This is another goal of the project, making it more flexible. The important question here is how easy it is reuse the system (running different ontologies). </w:t>
      </w:r>
    </w:p>
    <w:p w14:paraId="5F581203" w14:textId="77777777" w:rsidR="002D37ED" w:rsidRPr="00FB6C32" w:rsidRDefault="002D37ED" w:rsidP="002D37ED">
      <w:pPr>
        <w:pStyle w:val="ListParagraph"/>
        <w:numPr>
          <w:ilvl w:val="0"/>
          <w:numId w:val="9"/>
        </w:numPr>
        <w:spacing w:line="480" w:lineRule="auto"/>
        <w:jc w:val="both"/>
        <w:rPr>
          <w:rFonts w:cs="Times New Roman"/>
          <w:b/>
        </w:rPr>
      </w:pPr>
      <w:r w:rsidRPr="00A56040">
        <w:rPr>
          <w:rFonts w:cs="Times New Roman"/>
          <w:b/>
        </w:rPr>
        <w:t>Is the system easily configurable?</w:t>
      </w:r>
    </w:p>
    <w:p w14:paraId="50B7EF34" w14:textId="77777777" w:rsidR="002D37ED" w:rsidRPr="007B6086" w:rsidRDefault="002D37ED" w:rsidP="002D37ED">
      <w:pPr>
        <w:pStyle w:val="ListParagraph"/>
        <w:spacing w:line="480" w:lineRule="auto"/>
        <w:jc w:val="both"/>
        <w:rPr>
          <w:rFonts w:cs="Times New Roman"/>
        </w:rPr>
      </w:pPr>
      <w:r>
        <w:rPr>
          <w:rFonts w:cs="Times New Roman"/>
        </w:rPr>
        <w:t>As most of the configurations saved in the ontology file, it would be easy to configure the application interface. Ontology developer is the only stakeholder who has to deal with the configurations which are annotations in the ontology file. They are easy to write, as the ontology developer needs to follow some instructions provided with the application. The user interface should be configured automatically using annotations in the owl file.</w:t>
      </w:r>
    </w:p>
    <w:p w14:paraId="3B60903B" w14:textId="77777777" w:rsidR="002D37ED" w:rsidRDefault="002D37ED" w:rsidP="002D37ED">
      <w:pPr>
        <w:pStyle w:val="ListParagraph"/>
        <w:numPr>
          <w:ilvl w:val="0"/>
          <w:numId w:val="9"/>
        </w:numPr>
        <w:spacing w:line="480" w:lineRule="auto"/>
        <w:jc w:val="both"/>
        <w:rPr>
          <w:rFonts w:cs="Times New Roman"/>
          <w:b/>
        </w:rPr>
      </w:pPr>
      <w:r>
        <w:rPr>
          <w:rFonts w:cs="Times New Roman"/>
          <w:b/>
        </w:rPr>
        <w:t>Is the result of the search</w:t>
      </w:r>
      <w:r w:rsidRPr="00A56040">
        <w:rPr>
          <w:rFonts w:cs="Times New Roman"/>
          <w:b/>
        </w:rPr>
        <w:t xml:space="preserve"> query narrowed</w:t>
      </w:r>
      <w:r>
        <w:rPr>
          <w:rFonts w:cs="Times New Roman"/>
          <w:b/>
        </w:rPr>
        <w:t xml:space="preserve"> down</w:t>
      </w:r>
      <w:r w:rsidRPr="00A56040">
        <w:rPr>
          <w:rFonts w:cs="Times New Roman"/>
          <w:b/>
        </w:rPr>
        <w:t>?</w:t>
      </w:r>
    </w:p>
    <w:p w14:paraId="028A0852" w14:textId="77777777" w:rsidR="002D37ED" w:rsidRDefault="002D37ED" w:rsidP="002D37ED">
      <w:pPr>
        <w:spacing w:line="480" w:lineRule="auto"/>
        <w:ind w:left="720"/>
        <w:jc w:val="both"/>
        <w:rPr>
          <w:rFonts w:cs="Times New Roman"/>
        </w:rPr>
      </w:pPr>
      <w:r>
        <w:rPr>
          <w:rFonts w:cs="Times New Roman"/>
        </w:rPr>
        <w:t>Stakeholders such as students or real world users, like restaurant customers, will have direct contact with feature. This can be answered after submitting and using the application. Nevertheless, applying a set of filters on the search result will narrow the search for the user, since the system used faceted search method.</w:t>
      </w:r>
    </w:p>
    <w:p w14:paraId="046DDFF3" w14:textId="77777777" w:rsidR="002D37ED" w:rsidRPr="00F30EA2" w:rsidRDefault="002D37ED" w:rsidP="002D37ED">
      <w:pPr>
        <w:spacing w:line="480" w:lineRule="auto"/>
        <w:ind w:left="720"/>
        <w:jc w:val="both"/>
        <w:rPr>
          <w:rFonts w:cs="Times New Roman"/>
        </w:rPr>
      </w:pPr>
    </w:p>
    <w:p w14:paraId="06351C90" w14:textId="77777777" w:rsidR="002D37ED" w:rsidRPr="006F1FE5" w:rsidRDefault="002D37ED" w:rsidP="002D37ED">
      <w:pPr>
        <w:spacing w:line="480" w:lineRule="auto"/>
        <w:jc w:val="both"/>
        <w:rPr>
          <w:rFonts w:cs="Times New Roman"/>
        </w:rPr>
      </w:pPr>
      <w:r>
        <w:rPr>
          <w:rFonts w:cs="Times New Roman"/>
        </w:rPr>
        <w:t>These are some questions that can help assessing the project. Most of them can be answered only after using the application by stakeholders. So, evaluation will help in a second version or the final product if it a prototype.</w:t>
      </w:r>
    </w:p>
    <w:p w14:paraId="3E957C05" w14:textId="246130DD" w:rsidR="002D37ED" w:rsidRDefault="002D37ED" w:rsidP="005F4358">
      <w:pPr>
        <w:pStyle w:val="Heading2"/>
        <w:spacing w:line="480" w:lineRule="auto"/>
      </w:pPr>
      <w:bookmarkStart w:id="65" w:name="_Toc263601909"/>
      <w:bookmarkStart w:id="66" w:name="_Toc267661033"/>
      <w:r w:rsidRPr="00A26F7F">
        <w:t>Project Tools</w:t>
      </w:r>
      <w:bookmarkEnd w:id="65"/>
      <w:bookmarkEnd w:id="66"/>
    </w:p>
    <w:p w14:paraId="70ED3396" w14:textId="77777777" w:rsidR="00750A95" w:rsidRDefault="002D37ED" w:rsidP="002D37ED">
      <w:pPr>
        <w:spacing w:line="480" w:lineRule="auto"/>
        <w:jc w:val="both"/>
        <w:rPr>
          <w:rFonts w:cs="Times New Roman"/>
        </w:rPr>
      </w:pPr>
      <w:r>
        <w:rPr>
          <w:rFonts w:cs="Times New Roman"/>
        </w:rPr>
        <w:t>Since the main part of the project is development, a programming language needs to be chosen. OWL API, which was implemented in java, is used in the project to manage the interactivity between OWL ontology and application. So, choosing java as programming language makes sense. Project is developed using NetBeans 7.4.</w:t>
      </w:r>
    </w:p>
    <w:p w14:paraId="21E86442" w14:textId="7E36A6D8" w:rsidR="00980262" w:rsidRDefault="00750A95" w:rsidP="00750A95">
      <w:pPr>
        <w:pStyle w:val="Heading2"/>
        <w:spacing w:line="480" w:lineRule="auto"/>
      </w:pPr>
      <w:bookmarkStart w:id="67" w:name="_Toc267661034"/>
      <w:r>
        <w:t>Conclusion</w:t>
      </w:r>
      <w:bookmarkEnd w:id="67"/>
      <w:r w:rsidR="00980262">
        <w:br w:type="page"/>
      </w:r>
    </w:p>
    <w:p w14:paraId="13D029EF" w14:textId="42D8B07E" w:rsidR="005A788A" w:rsidRDefault="00737C9C" w:rsidP="00E93A7B">
      <w:pPr>
        <w:pStyle w:val="Heading1"/>
        <w:spacing w:line="480" w:lineRule="auto"/>
      </w:pPr>
      <w:bookmarkStart w:id="68" w:name="_Toc267661035"/>
      <w:r>
        <w:t xml:space="preserve">SYSTEM </w:t>
      </w:r>
      <w:r w:rsidR="004B3685" w:rsidRPr="00F80FDB">
        <w:t>DESIGN</w:t>
      </w:r>
      <w:bookmarkEnd w:id="68"/>
    </w:p>
    <w:p w14:paraId="75CFFAAD" w14:textId="7DA3FA65" w:rsidR="00372545" w:rsidRPr="00372545" w:rsidRDefault="00372545" w:rsidP="00391136">
      <w:pPr>
        <w:spacing w:line="480" w:lineRule="auto"/>
        <w:jc w:val="both"/>
      </w:pPr>
      <w:r>
        <w:t xml:space="preserve">This chapter </w:t>
      </w:r>
      <w:r w:rsidR="00705A8D">
        <w:t xml:space="preserve">provides </w:t>
      </w:r>
      <w:r>
        <w:t>details</w:t>
      </w:r>
      <w:r w:rsidR="00705A8D">
        <w:t xml:space="preserve"> about</w:t>
      </w:r>
      <w:r>
        <w:t xml:space="preserve"> the design process of the ontology used with the tool</w:t>
      </w:r>
      <w:r w:rsidR="007702A8">
        <w:t xml:space="preserve"> mentioned in </w:t>
      </w:r>
      <w:r w:rsidR="00DF6D40">
        <w:t>1.1,</w:t>
      </w:r>
      <w:r>
        <w:t xml:space="preserve"> and the user stories</w:t>
      </w:r>
      <w:r w:rsidR="004B38D8">
        <w:t xml:space="preserve"> mentioned in 3.2</w:t>
      </w:r>
      <w:r w:rsidR="00FB3930">
        <w:t xml:space="preserve"> as well as the design process of</w:t>
      </w:r>
      <w:r w:rsidR="00620D40">
        <w:t xml:space="preserve"> </w:t>
      </w:r>
      <w:r w:rsidR="00A445CF">
        <w:t>the tool (the user interface).</w:t>
      </w:r>
      <w:r w:rsidR="000C5D58">
        <w:t xml:space="preserve"> It starts with </w:t>
      </w:r>
      <w:r w:rsidR="00E77FFE">
        <w:t xml:space="preserve">the design of </w:t>
      </w:r>
      <w:r w:rsidR="00BD70CA">
        <w:t>sushi ontology which is based on sushi menu.</w:t>
      </w:r>
      <w:r w:rsidR="00955D07">
        <w:t xml:space="preserve"> Then</w:t>
      </w:r>
      <w:r w:rsidR="003C7442">
        <w:t>,</w:t>
      </w:r>
      <w:r w:rsidR="00955D07">
        <w:t xml:space="preserve"> it moves to </w:t>
      </w:r>
      <w:r w:rsidR="003C7442">
        <w:t xml:space="preserve">design of user stories and how they have been used to specify system functionalities. Finally, </w:t>
      </w:r>
      <w:r w:rsidR="00A41E17">
        <w:t>it details the design of the user interface.</w:t>
      </w:r>
    </w:p>
    <w:p w14:paraId="365B72E9" w14:textId="3BD33636" w:rsidR="00666919" w:rsidRDefault="00EF5760" w:rsidP="00EF5760">
      <w:pPr>
        <w:pStyle w:val="Heading2"/>
        <w:spacing w:line="480" w:lineRule="auto"/>
      </w:pPr>
      <w:bookmarkStart w:id="69" w:name="_Toc267661036"/>
      <w:r>
        <w:t>Sushi Ontology</w:t>
      </w:r>
      <w:r w:rsidR="00A83825">
        <w:t xml:space="preserve"> Design</w:t>
      </w:r>
      <w:bookmarkEnd w:id="69"/>
    </w:p>
    <w:p w14:paraId="24A609C3" w14:textId="082D8465" w:rsidR="00E22934" w:rsidRDefault="00E22934" w:rsidP="009165BA">
      <w:pPr>
        <w:spacing w:line="480" w:lineRule="auto"/>
        <w:jc w:val="both"/>
      </w:pPr>
      <w:r>
        <w:t xml:space="preserve">In this section, details of designing Sushi Ontology are provided. It shows the class hierarchy, object properties, and annotation properties. </w:t>
      </w:r>
      <w:r w:rsidR="00F26F6C">
        <w:t>Then, it</w:t>
      </w:r>
      <w:r>
        <w:t xml:space="preserve"> </w:t>
      </w:r>
      <w:r w:rsidR="00F26F6C">
        <w:t>explains semantics used. F</w:t>
      </w:r>
      <w:r w:rsidR="00156FA1">
        <w:t xml:space="preserve">inally, it provides some examples of </w:t>
      </w:r>
      <w:r w:rsidR="00CF6480">
        <w:t>DL queries that are applied on the ontology.</w:t>
      </w:r>
    </w:p>
    <w:p w14:paraId="601275CD" w14:textId="77777777" w:rsidR="001C6D61" w:rsidRDefault="001C6D61" w:rsidP="009165BA">
      <w:pPr>
        <w:spacing w:line="480" w:lineRule="auto"/>
        <w:jc w:val="both"/>
      </w:pPr>
    </w:p>
    <w:p w14:paraId="2149FF3E" w14:textId="3D755495" w:rsidR="007D7090" w:rsidRPr="009242C6" w:rsidRDefault="001C6D61" w:rsidP="00486281">
      <w:pPr>
        <w:spacing w:line="480" w:lineRule="auto"/>
        <w:jc w:val="both"/>
      </w:pPr>
      <w:r>
        <w:t xml:space="preserve">This ontology was developed using </w:t>
      </w:r>
      <w:r w:rsidR="00CD6657">
        <w:t>Protégé</w:t>
      </w:r>
      <w:r>
        <w:t>.</w:t>
      </w:r>
    </w:p>
    <w:p w14:paraId="51C7B07A" w14:textId="13A0CA58" w:rsidR="00EF5760" w:rsidRDefault="00304C11" w:rsidP="00B951CD">
      <w:pPr>
        <w:pStyle w:val="Heading3"/>
        <w:spacing w:line="480" w:lineRule="auto"/>
        <w:rPr>
          <w:rFonts w:cs="Times New Roman"/>
        </w:rPr>
      </w:pPr>
      <w:bookmarkStart w:id="70" w:name="_Toc267661037"/>
      <w:r w:rsidRPr="00B951CD">
        <w:rPr>
          <w:rFonts w:cs="Times New Roman"/>
        </w:rPr>
        <w:t>Class Hierarchy</w:t>
      </w:r>
      <w:bookmarkEnd w:id="70"/>
    </w:p>
    <w:p w14:paraId="530DEAB4" w14:textId="4BB34BBE" w:rsidR="002A3906" w:rsidRDefault="00B247B9" w:rsidP="00457984">
      <w:pPr>
        <w:spacing w:line="480" w:lineRule="auto"/>
      </w:pPr>
      <w:r>
        <w:rPr>
          <w:noProof/>
        </w:rPr>
        <w:drawing>
          <wp:inline distT="0" distB="0" distL="0" distR="0" wp14:anchorId="386D9828" wp14:editId="55565F6E">
            <wp:extent cx="5270500" cy="4965700"/>
            <wp:effectExtent l="25400" t="25400" r="38100" b="381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s.jpg"/>
                    <pic:cNvPicPr/>
                  </pic:nvPicPr>
                  <pic:blipFill>
                    <a:blip r:embed="rId15">
                      <a:extLst>
                        <a:ext uri="{28A0092B-C50C-407E-A947-70E740481C1C}">
                          <a14:useLocalDpi xmlns:a14="http://schemas.microsoft.com/office/drawing/2010/main" val="0"/>
                        </a:ext>
                      </a:extLst>
                    </a:blip>
                    <a:stretch>
                      <a:fillRect/>
                    </a:stretch>
                  </pic:blipFill>
                  <pic:spPr>
                    <a:xfrm>
                      <a:off x="0" y="0"/>
                      <a:ext cx="5270500" cy="4965700"/>
                    </a:xfrm>
                    <a:prstGeom prst="rect">
                      <a:avLst/>
                    </a:prstGeom>
                    <a:ln>
                      <a:solidFill>
                        <a:srgbClr val="000000"/>
                      </a:solidFill>
                    </a:ln>
                    <a:effectLst/>
                  </pic:spPr>
                </pic:pic>
              </a:graphicData>
            </a:graphic>
          </wp:inline>
        </w:drawing>
      </w:r>
    </w:p>
    <w:p w14:paraId="68C93DE0" w14:textId="0F2E9D60" w:rsidR="00DA6DC4" w:rsidRDefault="00393885" w:rsidP="00C9401D">
      <w:pPr>
        <w:spacing w:line="480" w:lineRule="auto"/>
        <w:jc w:val="both"/>
      </w:pPr>
      <w:r>
        <w:t xml:space="preserve">Figure XXX demonstrates the classes’ hierarchy of the sushi ontology. </w:t>
      </w:r>
      <w:r w:rsidR="00C9401D">
        <w:t xml:space="preserve">The Thing class is default super class of all other classes. The subclasses of Thing class </w:t>
      </w:r>
      <w:r w:rsidR="00DC4E8A">
        <w:t>describe sushi</w:t>
      </w:r>
      <w:r w:rsidR="00B74A5D">
        <w:t xml:space="preserve"> concept domain. </w:t>
      </w:r>
      <w:r w:rsidR="00CC3B3F">
        <w:t xml:space="preserve">Notice that there are two </w:t>
      </w:r>
      <w:r w:rsidR="00332043">
        <w:t>main</w:t>
      </w:r>
      <w:r w:rsidR="00CC3B3F">
        <w:t xml:space="preserve"> classes: NamedSushi and SushiIngredient under the generic class Thing</w:t>
      </w:r>
      <w:r w:rsidR="00931B59">
        <w:t>.</w:t>
      </w:r>
      <w:r w:rsidR="008745EB">
        <w:t xml:space="preserve"> NamedSushi class describes different names of sushi such as AvocadoMaki and BeefNigiri. While SushiIngredient class describe the different ingredients of sushi.</w:t>
      </w:r>
    </w:p>
    <w:p w14:paraId="028378EA" w14:textId="77777777" w:rsidR="004A4B6B" w:rsidRDefault="004A4B6B" w:rsidP="00C9401D">
      <w:pPr>
        <w:spacing w:line="480" w:lineRule="auto"/>
        <w:jc w:val="both"/>
      </w:pPr>
    </w:p>
    <w:p w14:paraId="2AA32CA8" w14:textId="3EF88175" w:rsidR="00A17229" w:rsidRDefault="002F7CE2" w:rsidP="00C9401D">
      <w:pPr>
        <w:spacing w:line="480" w:lineRule="auto"/>
        <w:jc w:val="both"/>
      </w:pPr>
      <w:r>
        <w:t>SushiIngredient</w:t>
      </w:r>
      <w:r w:rsidR="00E23F7A">
        <w:t xml:space="preserve"> </w:t>
      </w:r>
      <w:r w:rsidR="00BB2A29">
        <w:t>class classifies</w:t>
      </w:r>
      <w:r w:rsidR="00E23F7A">
        <w:t xml:space="preserve"> the ingredients of sushi from general to specific ingredients. </w:t>
      </w:r>
      <w:r w:rsidR="00BB2A29">
        <w:t>Notice the meat class is general class,</w:t>
      </w:r>
      <w:r w:rsidR="00805E3F">
        <w:t xml:space="preserve"> </w:t>
      </w:r>
      <w:r w:rsidR="00A84FE9">
        <w:t xml:space="preserve">while Beef and Duck class demonstrate specific concepts. Seafood class specifies </w:t>
      </w:r>
      <w:r w:rsidR="001D7C47">
        <w:t>the ingredients furthermore</w:t>
      </w:r>
      <w:r w:rsidR="00A84FE9">
        <w:t xml:space="preserve"> </w:t>
      </w:r>
      <w:r w:rsidR="001D7C47">
        <w:t>to describe the seafood concepts domain.</w:t>
      </w:r>
      <w:r w:rsidR="00710AFE">
        <w:t xml:space="preserve"> Notice also equivalent ingredients classes</w:t>
      </w:r>
      <w:r w:rsidR="00FE66ED">
        <w:t>,</w:t>
      </w:r>
      <w:r w:rsidR="00710AFE">
        <w:t xml:space="preserve"> that are equivalent to some class </w:t>
      </w:r>
      <w:r w:rsidR="00FE66ED">
        <w:t>expressions, like vegetarianIngredients, vegenIngredients, and SpicyIngredients.</w:t>
      </w:r>
      <w:r w:rsidR="008C5083">
        <w:t xml:space="preserve"> </w:t>
      </w:r>
      <w:r w:rsidR="007B657C">
        <w:t xml:space="preserve">Any class under sushiIngredient can be used as a filter. </w:t>
      </w:r>
    </w:p>
    <w:p w14:paraId="280AD398" w14:textId="77777777" w:rsidR="00D06760" w:rsidRDefault="00D06760" w:rsidP="00C9401D">
      <w:pPr>
        <w:spacing w:line="480" w:lineRule="auto"/>
        <w:jc w:val="both"/>
      </w:pPr>
    </w:p>
    <w:p w14:paraId="426427B0" w14:textId="267302A5" w:rsidR="00D06760" w:rsidRPr="002A3906" w:rsidRDefault="001F66E0" w:rsidP="00C9401D">
      <w:pPr>
        <w:spacing w:line="480" w:lineRule="auto"/>
        <w:jc w:val="both"/>
      </w:pPr>
      <w:r>
        <w:t>Moreover, t</w:t>
      </w:r>
      <w:r w:rsidR="00E83A12">
        <w:t>his figure also shows the use of value partition pattern</w:t>
      </w:r>
      <w:r w:rsidR="00833E91">
        <w:t>s</w:t>
      </w:r>
      <w:r w:rsidR="00E83A12">
        <w:t xml:space="preserve"> </w:t>
      </w:r>
      <w:r w:rsidR="008D3EE3">
        <w:t>such as S</w:t>
      </w:r>
      <w:r w:rsidR="00833E91">
        <w:t>piciness</w:t>
      </w:r>
      <w:r w:rsidR="003E29E0">
        <w:t xml:space="preserve">, CookingStyle, </w:t>
      </w:r>
      <w:r w:rsidR="008D3EE3">
        <w:t>Shape and S</w:t>
      </w:r>
      <w:r w:rsidR="00833E91">
        <w:t>weetness</w:t>
      </w:r>
      <w:r w:rsidR="008D3EE3">
        <w:t xml:space="preserve"> classes</w:t>
      </w:r>
      <w:r w:rsidR="002F6572">
        <w:t>. Spiciness class partition the spiciness into s</w:t>
      </w:r>
      <w:r w:rsidR="00710AFE">
        <w:t>picy and nonS</w:t>
      </w:r>
      <w:r w:rsidR="002F6572">
        <w:t>picy, and Sweetness into s</w:t>
      </w:r>
      <w:r w:rsidR="00710AFE">
        <w:t>weet and nonS</w:t>
      </w:r>
      <w:r w:rsidR="002F6572">
        <w:t>weet. Thes</w:t>
      </w:r>
      <w:r w:rsidR="00833E91">
        <w:t>e value partitions can be used to specify facets in order to narrow down the result of a search query.</w:t>
      </w:r>
      <w:r w:rsidR="00D233AC">
        <w:t xml:space="preserve"> For example, spicy class could be use to specify that I want only spicy sushi.</w:t>
      </w:r>
    </w:p>
    <w:p w14:paraId="024E5F0B" w14:textId="5A2F09D9" w:rsidR="00304C11" w:rsidRDefault="00304C11" w:rsidP="00B951CD">
      <w:pPr>
        <w:pStyle w:val="Heading3"/>
        <w:spacing w:line="480" w:lineRule="auto"/>
        <w:rPr>
          <w:rFonts w:cs="Times New Roman"/>
        </w:rPr>
      </w:pPr>
      <w:bookmarkStart w:id="71" w:name="_Toc267661038"/>
      <w:r w:rsidRPr="00B951CD">
        <w:rPr>
          <w:rFonts w:cs="Times New Roman"/>
        </w:rPr>
        <w:t>Properties</w:t>
      </w:r>
      <w:bookmarkEnd w:id="71"/>
    </w:p>
    <w:p w14:paraId="74407E8E" w14:textId="50DDE451" w:rsidR="00B476AC" w:rsidRDefault="00D7646F" w:rsidP="008A2D69">
      <w:pPr>
        <w:spacing w:line="480" w:lineRule="auto"/>
        <w:jc w:val="both"/>
      </w:pPr>
      <w:r>
        <w:rPr>
          <w:noProof/>
        </w:rPr>
        <w:drawing>
          <wp:anchor distT="0" distB="0" distL="114300" distR="114300" simplePos="0" relativeHeight="251658240" behindDoc="0" locked="0" layoutInCell="1" allowOverlap="1" wp14:anchorId="5708CF76" wp14:editId="36ED837A">
            <wp:simplePos x="0" y="0"/>
            <wp:positionH relativeFrom="column">
              <wp:posOffset>1600200</wp:posOffset>
            </wp:positionH>
            <wp:positionV relativeFrom="paragraph">
              <wp:posOffset>810895</wp:posOffset>
            </wp:positionV>
            <wp:extent cx="1943100" cy="1696085"/>
            <wp:effectExtent l="25400" t="25400" r="38100" b="311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_Properties.png"/>
                    <pic:cNvPicPr/>
                  </pic:nvPicPr>
                  <pic:blipFill>
                    <a:blip r:embed="rId16">
                      <a:extLst>
                        <a:ext uri="{28A0092B-C50C-407E-A947-70E740481C1C}">
                          <a14:useLocalDpi xmlns:a14="http://schemas.microsoft.com/office/drawing/2010/main" val="0"/>
                        </a:ext>
                      </a:extLst>
                    </a:blip>
                    <a:stretch>
                      <a:fillRect/>
                    </a:stretch>
                  </pic:blipFill>
                  <pic:spPr>
                    <a:xfrm>
                      <a:off x="0" y="0"/>
                      <a:ext cx="1943100" cy="1696085"/>
                    </a:xfrm>
                    <a:prstGeom prst="rect">
                      <a:avLst/>
                    </a:prstGeom>
                    <a:ln>
                      <a:solidFill>
                        <a:srgbClr val="000000"/>
                      </a:solidFill>
                    </a:ln>
                    <a:effectLst/>
                  </pic:spPr>
                </pic:pic>
              </a:graphicData>
            </a:graphic>
            <wp14:sizeRelH relativeFrom="page">
              <wp14:pctWidth>0</wp14:pctWidth>
            </wp14:sizeRelH>
            <wp14:sizeRelV relativeFrom="page">
              <wp14:pctHeight>0</wp14:pctHeight>
            </wp14:sizeRelV>
          </wp:anchor>
        </w:drawing>
      </w:r>
      <w:r w:rsidR="002716EE">
        <w:t>There are three types of OWL properties that are being used here</w:t>
      </w:r>
      <w:r w:rsidR="000E07F5">
        <w:t xml:space="preserve">. These properties are object properties, data properties, and annotation properties. </w:t>
      </w:r>
    </w:p>
    <w:p w14:paraId="029F2E4F" w14:textId="0BF4FEC1" w:rsidR="00182FD7" w:rsidRDefault="00182FD7" w:rsidP="008A2D69">
      <w:pPr>
        <w:spacing w:line="480" w:lineRule="auto"/>
        <w:jc w:val="both"/>
      </w:pPr>
    </w:p>
    <w:p w14:paraId="241B1AFB" w14:textId="2A390878" w:rsidR="00994248" w:rsidRDefault="00CE0101" w:rsidP="008A2D69">
      <w:pPr>
        <w:spacing w:line="480" w:lineRule="auto"/>
        <w:jc w:val="both"/>
      </w:pPr>
      <w:r>
        <w:t>Figure XXX illustrates the object properties used within the ontology.</w:t>
      </w:r>
      <w:r w:rsidR="00A0200B">
        <w:t xml:space="preserve"> </w:t>
      </w:r>
      <w:r w:rsidR="00AA392C">
        <w:t xml:space="preserve">Notice there is a default generic object property </w:t>
      </w:r>
      <w:r w:rsidR="00410D9D">
        <w:t xml:space="preserve">exists </w:t>
      </w:r>
      <w:r w:rsidR="00AA392C">
        <w:t xml:space="preserve">here also. </w:t>
      </w:r>
      <w:r w:rsidR="00297E9C">
        <w:t xml:space="preserve">These object properties represent the relations between the classes. </w:t>
      </w:r>
      <w:r w:rsidR="00765A2F">
        <w:t>hasIngredient object property play an important role since it connects NamedSushi class with SushiIngredients class.</w:t>
      </w:r>
      <w:r w:rsidR="00077026">
        <w:t xml:space="preserve"> The domain of hasIngredients NamedSushi and the range is SushiIngredients.</w:t>
      </w:r>
      <w:r w:rsidR="00E83867">
        <w:t xml:space="preserve"> </w:t>
      </w:r>
      <w:r w:rsidR="00584CC5">
        <w:t xml:space="preserve">Any specified sushi query use hasIngredients property in constructing it. </w:t>
      </w:r>
    </w:p>
    <w:p w14:paraId="26A117FB" w14:textId="77777777" w:rsidR="005364FE" w:rsidRDefault="005364FE" w:rsidP="008A2D69">
      <w:pPr>
        <w:spacing w:line="480" w:lineRule="auto"/>
        <w:jc w:val="both"/>
      </w:pPr>
    </w:p>
    <w:p w14:paraId="6B138585" w14:textId="77777777" w:rsidR="0074463E" w:rsidRDefault="00D20D5D" w:rsidP="008A2D69">
      <w:pPr>
        <w:spacing w:line="480" w:lineRule="auto"/>
        <w:jc w:val="both"/>
      </w:pPr>
      <w:r>
        <w:t xml:space="preserve">The properties </w:t>
      </w:r>
      <w:r w:rsidR="005364FE">
        <w:t xml:space="preserve">hasSpicness and hasSweetness represent test of sushi ingredients. </w:t>
      </w:r>
      <w:r w:rsidR="005E05FF">
        <w:t xml:space="preserve">They also represent the relations </w:t>
      </w:r>
      <w:r w:rsidR="00027578">
        <w:t>of</w:t>
      </w:r>
      <w:r w:rsidR="005E05FF">
        <w:t xml:space="preserve"> </w:t>
      </w:r>
      <w:r w:rsidR="00027578">
        <w:t>SushiIngredients and wither they are spicy, nonSpicy, sweet, or nonSweet</w:t>
      </w:r>
      <w:r w:rsidR="004C0C2A">
        <w:t>.</w:t>
      </w:r>
      <w:r w:rsidR="001C1884">
        <w:t xml:space="preserve"> While these </w:t>
      </w:r>
      <w:r w:rsidR="00857738">
        <w:t xml:space="preserve">object </w:t>
      </w:r>
      <w:r w:rsidR="001C1884">
        <w:t xml:space="preserve">properties </w:t>
      </w:r>
      <w:r w:rsidR="00857738">
        <w:t xml:space="preserve">show the relations between the sushi ingredients and some their </w:t>
      </w:r>
      <w:r w:rsidR="00857738" w:rsidRPr="00857738">
        <w:t>characteristics</w:t>
      </w:r>
      <w:r w:rsidR="00857738">
        <w:t xml:space="preserve">, other properties represent different thing like hasShape which illustrates </w:t>
      </w:r>
      <w:r w:rsidR="00992D2A">
        <w:t>the relation between a shape and a NamedSushi.</w:t>
      </w:r>
    </w:p>
    <w:p w14:paraId="1000E24A" w14:textId="449D1E1F" w:rsidR="0074463E" w:rsidRDefault="00D7646F" w:rsidP="008A2D69">
      <w:pPr>
        <w:spacing w:line="480" w:lineRule="auto"/>
        <w:jc w:val="both"/>
      </w:pPr>
      <w:r>
        <w:rPr>
          <w:noProof/>
        </w:rPr>
        <w:drawing>
          <wp:anchor distT="0" distB="0" distL="114300" distR="114300" simplePos="0" relativeHeight="251659264" behindDoc="0" locked="0" layoutInCell="1" allowOverlap="1" wp14:anchorId="5A594B03" wp14:editId="27C27B0E">
            <wp:simplePos x="0" y="0"/>
            <wp:positionH relativeFrom="column">
              <wp:posOffset>1199515</wp:posOffset>
            </wp:positionH>
            <wp:positionV relativeFrom="paragraph">
              <wp:posOffset>45720</wp:posOffset>
            </wp:positionV>
            <wp:extent cx="2686685" cy="640080"/>
            <wp:effectExtent l="25400" t="25400" r="31115" b="20320"/>
            <wp:wrapTight wrapText="bothSides">
              <wp:wrapPolygon edited="0">
                <wp:start x="-204" y="-857"/>
                <wp:lineTo x="-204" y="21429"/>
                <wp:lineTo x="21646" y="21429"/>
                <wp:lineTo x="21646" y="-857"/>
                <wp:lineTo x="-204" y="-857"/>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Propeties.png"/>
                    <pic:cNvPicPr/>
                  </pic:nvPicPr>
                  <pic:blipFill>
                    <a:blip r:embed="rId17">
                      <a:extLst>
                        <a:ext uri="{28A0092B-C50C-407E-A947-70E740481C1C}">
                          <a14:useLocalDpi xmlns:a14="http://schemas.microsoft.com/office/drawing/2010/main" val="0"/>
                        </a:ext>
                      </a:extLst>
                    </a:blip>
                    <a:stretch>
                      <a:fillRect/>
                    </a:stretch>
                  </pic:blipFill>
                  <pic:spPr>
                    <a:xfrm>
                      <a:off x="0" y="0"/>
                      <a:ext cx="2686685" cy="640080"/>
                    </a:xfrm>
                    <a:prstGeom prst="rect">
                      <a:avLst/>
                    </a:prstGeom>
                    <a:ln>
                      <a:solidFill>
                        <a:srgbClr val="000000"/>
                      </a:solidFill>
                    </a:ln>
                    <a:effectLst/>
                  </pic:spPr>
                </pic:pic>
              </a:graphicData>
            </a:graphic>
            <wp14:sizeRelH relativeFrom="page">
              <wp14:pctWidth>0</wp14:pctWidth>
            </wp14:sizeRelH>
            <wp14:sizeRelV relativeFrom="page">
              <wp14:pctHeight>0</wp14:pctHeight>
            </wp14:sizeRelV>
          </wp:anchor>
        </w:drawing>
      </w:r>
    </w:p>
    <w:p w14:paraId="0D21BC86" w14:textId="183BAE5F" w:rsidR="005364FE" w:rsidRDefault="00857738" w:rsidP="008A2D69">
      <w:pPr>
        <w:spacing w:line="480" w:lineRule="auto"/>
        <w:jc w:val="both"/>
      </w:pPr>
      <w:r>
        <w:t xml:space="preserve"> </w:t>
      </w:r>
    </w:p>
    <w:p w14:paraId="78771FA8" w14:textId="77777777" w:rsidR="00FA150F" w:rsidRDefault="00FA150F" w:rsidP="008A2D69">
      <w:pPr>
        <w:spacing w:line="480" w:lineRule="auto"/>
        <w:jc w:val="both"/>
      </w:pPr>
    </w:p>
    <w:p w14:paraId="0D0664EC" w14:textId="5B49DA1C" w:rsidR="00FA150F" w:rsidRDefault="001935A9" w:rsidP="008A2D69">
      <w:pPr>
        <w:spacing w:line="480" w:lineRule="auto"/>
        <w:jc w:val="both"/>
      </w:pPr>
      <w:r>
        <w:t xml:space="preserve">Figure XXX illustrates the data properties used in the ontology. There are two properties hasCalories that link specific sushi platter </w:t>
      </w:r>
      <w:r w:rsidR="007919D5">
        <w:t xml:space="preserve">and its caloric value. In the other hand, hasPrice link specific sushi platter with its price value. The caloric value and price value both are </w:t>
      </w:r>
      <w:r w:rsidR="00C11AF7">
        <w:t xml:space="preserve">static </w:t>
      </w:r>
      <w:r w:rsidR="004E4A61">
        <w:t>value entered by the ontology developer.</w:t>
      </w:r>
    </w:p>
    <w:p w14:paraId="5FECE2FD" w14:textId="49D80433" w:rsidR="00B7434F" w:rsidRDefault="00D7646F" w:rsidP="008A2D69">
      <w:pPr>
        <w:spacing w:line="480" w:lineRule="auto"/>
        <w:jc w:val="both"/>
      </w:pPr>
      <w:r>
        <w:rPr>
          <w:noProof/>
        </w:rPr>
        <w:drawing>
          <wp:anchor distT="0" distB="0" distL="114300" distR="114300" simplePos="0" relativeHeight="251660288" behindDoc="0" locked="0" layoutInCell="1" allowOverlap="1" wp14:anchorId="778345BC" wp14:editId="1EAA1F92">
            <wp:simplePos x="0" y="0"/>
            <wp:positionH relativeFrom="column">
              <wp:posOffset>1602105</wp:posOffset>
            </wp:positionH>
            <wp:positionV relativeFrom="paragraph">
              <wp:posOffset>99695</wp:posOffset>
            </wp:positionV>
            <wp:extent cx="1941195" cy="2357755"/>
            <wp:effectExtent l="25400" t="25400" r="14605" b="2984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_Properties.png"/>
                    <pic:cNvPicPr/>
                  </pic:nvPicPr>
                  <pic:blipFill>
                    <a:blip r:embed="rId18">
                      <a:extLst>
                        <a:ext uri="{28A0092B-C50C-407E-A947-70E740481C1C}">
                          <a14:useLocalDpi xmlns:a14="http://schemas.microsoft.com/office/drawing/2010/main" val="0"/>
                        </a:ext>
                      </a:extLst>
                    </a:blip>
                    <a:stretch>
                      <a:fillRect/>
                    </a:stretch>
                  </pic:blipFill>
                  <pic:spPr>
                    <a:xfrm>
                      <a:off x="0" y="0"/>
                      <a:ext cx="1941195" cy="2357755"/>
                    </a:xfrm>
                    <a:prstGeom prst="rect">
                      <a:avLst/>
                    </a:prstGeom>
                    <a:ln>
                      <a:solidFill>
                        <a:srgbClr val="000000"/>
                      </a:solidFill>
                    </a:ln>
                    <a:effectLst/>
                  </pic:spPr>
                </pic:pic>
              </a:graphicData>
            </a:graphic>
            <wp14:sizeRelH relativeFrom="page">
              <wp14:pctWidth>0</wp14:pctWidth>
            </wp14:sizeRelH>
            <wp14:sizeRelV relativeFrom="page">
              <wp14:pctHeight>0</wp14:pctHeight>
            </wp14:sizeRelV>
          </wp:anchor>
        </w:drawing>
      </w:r>
    </w:p>
    <w:p w14:paraId="237FDFFF" w14:textId="3D2951C5" w:rsidR="007743EA" w:rsidRPr="00B476AC" w:rsidRDefault="000F384A" w:rsidP="008A2D69">
      <w:pPr>
        <w:spacing w:line="480" w:lineRule="auto"/>
        <w:jc w:val="both"/>
      </w:pPr>
      <w:r>
        <w:t>Figure XXX shows the annotations properties that used to annotate the ontology. Annotation properties used to attached metadata to different part of the ontology.</w:t>
      </w:r>
      <w:r w:rsidR="00790F5B">
        <w:t xml:space="preserve"> </w:t>
      </w:r>
      <w:r w:rsidR="00B37BBC">
        <w:t>Annotation properties are important in this project, since they are being used in specifying filters, facets, and even in driving the UI.</w:t>
      </w:r>
      <w:r>
        <w:t xml:space="preserve"> </w:t>
      </w:r>
      <w:r w:rsidR="00DE4CA0">
        <w:t xml:space="preserve">User can define new annotation properties such as hasRole, hasProperty. </w:t>
      </w:r>
      <w:r w:rsidR="00242F1F">
        <w:t xml:space="preserve">hasRole property is used in identifying the role played by as certain class such as a role of a filter, facet, or </w:t>
      </w:r>
      <w:r w:rsidR="00442F6A">
        <w:t>ingredient class.</w:t>
      </w:r>
      <w:r w:rsidR="00B81FA2">
        <w:t xml:space="preserve"> suffix property is used to state the suffix used in the class hierarchy</w:t>
      </w:r>
      <w:r w:rsidR="00E04667">
        <w:t xml:space="preserve"> i</w:t>
      </w:r>
      <w:r w:rsidR="00B81FA2">
        <w:t>f any.</w:t>
      </w:r>
    </w:p>
    <w:p w14:paraId="1A7F3EEE" w14:textId="2CD6384E" w:rsidR="00304C11" w:rsidRDefault="00304C11" w:rsidP="003B77ED">
      <w:pPr>
        <w:pStyle w:val="Heading3"/>
        <w:spacing w:line="480" w:lineRule="auto"/>
        <w:rPr>
          <w:rFonts w:cs="Times New Roman"/>
        </w:rPr>
      </w:pPr>
      <w:bookmarkStart w:id="72" w:name="_Toc267661039"/>
      <w:r w:rsidRPr="00B951CD">
        <w:rPr>
          <w:rFonts w:cs="Times New Roman"/>
        </w:rPr>
        <w:t>Expressing Semantics</w:t>
      </w:r>
      <w:bookmarkEnd w:id="72"/>
    </w:p>
    <w:p w14:paraId="4F9BFF11" w14:textId="47C74AC3" w:rsidR="00F572C2" w:rsidRDefault="00EC1442" w:rsidP="00A82398">
      <w:pPr>
        <w:spacing w:line="480" w:lineRule="auto"/>
        <w:jc w:val="both"/>
      </w:pPr>
      <w:r>
        <w:rPr>
          <w:noProof/>
        </w:rPr>
        <w:drawing>
          <wp:anchor distT="0" distB="0" distL="114300" distR="114300" simplePos="0" relativeHeight="251661312" behindDoc="0" locked="0" layoutInCell="1" allowOverlap="1" wp14:anchorId="2E940435" wp14:editId="4CAA0460">
            <wp:simplePos x="0" y="0"/>
            <wp:positionH relativeFrom="column">
              <wp:posOffset>1241425</wp:posOffset>
            </wp:positionH>
            <wp:positionV relativeFrom="paragraph">
              <wp:posOffset>1826895</wp:posOffset>
            </wp:positionV>
            <wp:extent cx="2759075" cy="857885"/>
            <wp:effectExtent l="25400" t="25400" r="34925" b="3111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atics1.png"/>
                    <pic:cNvPicPr/>
                  </pic:nvPicPr>
                  <pic:blipFill>
                    <a:blip r:embed="rId19">
                      <a:extLst>
                        <a:ext uri="{28A0092B-C50C-407E-A947-70E740481C1C}">
                          <a14:useLocalDpi xmlns:a14="http://schemas.microsoft.com/office/drawing/2010/main" val="0"/>
                        </a:ext>
                      </a:extLst>
                    </a:blip>
                    <a:stretch>
                      <a:fillRect/>
                    </a:stretch>
                  </pic:blipFill>
                  <pic:spPr>
                    <a:xfrm>
                      <a:off x="0" y="0"/>
                      <a:ext cx="2759075" cy="857885"/>
                    </a:xfrm>
                    <a:prstGeom prst="rect">
                      <a:avLst/>
                    </a:prstGeom>
                    <a:ln>
                      <a:solidFill>
                        <a:srgbClr val="000000"/>
                      </a:solidFill>
                    </a:ln>
                  </pic:spPr>
                </pic:pic>
              </a:graphicData>
            </a:graphic>
            <wp14:sizeRelH relativeFrom="page">
              <wp14:pctWidth>0</wp14:pctWidth>
            </wp14:sizeRelH>
            <wp14:sizeRelV relativeFrom="page">
              <wp14:pctHeight>0</wp14:pctHeight>
            </wp14:sizeRelV>
          </wp:anchor>
        </w:drawing>
      </w:r>
      <w:r w:rsidR="003B77ED">
        <w:t xml:space="preserve">This subsection illustrates on the semantics used within the </w:t>
      </w:r>
      <w:r w:rsidR="00DA65BF">
        <w:t xml:space="preserve">sushi </w:t>
      </w:r>
      <w:r w:rsidR="003B77ED">
        <w:t xml:space="preserve">ontology. </w:t>
      </w:r>
      <w:r w:rsidR="00A82398">
        <w:t xml:space="preserve">It starts with </w:t>
      </w:r>
      <w:r w:rsidR="0061464B">
        <w:t>normal semantics used to represent the relations between classes.</w:t>
      </w:r>
      <w:r w:rsidR="00E43BC0">
        <w:t xml:space="preserve"> Then, i</w:t>
      </w:r>
      <w:r w:rsidR="0061464B">
        <w:t xml:space="preserve">t moves to </w:t>
      </w:r>
      <w:r w:rsidR="00B442B4">
        <w:t xml:space="preserve">demonstrate the </w:t>
      </w:r>
      <w:r w:rsidR="001967BF">
        <w:t xml:space="preserve">semantics </w:t>
      </w:r>
      <w:r w:rsidR="000D5618">
        <w:t xml:space="preserve">that </w:t>
      </w:r>
      <w:r w:rsidR="001967BF">
        <w:t xml:space="preserve">used to drive the UI, </w:t>
      </w:r>
      <w:r w:rsidR="003D765E">
        <w:t xml:space="preserve">to </w:t>
      </w:r>
      <w:r w:rsidR="001967BF">
        <w:t>specify filter, and facets.</w:t>
      </w:r>
      <w:r w:rsidR="0044549D">
        <w:t xml:space="preserve"> </w:t>
      </w:r>
      <w:r w:rsidR="00C00AD9">
        <w:t xml:space="preserve">The semantics of class hierarchy are similar to each other, and </w:t>
      </w:r>
      <w:r w:rsidR="0091172D">
        <w:t>the space here is limited. So, the most important semantics are illustrated.</w:t>
      </w:r>
    </w:p>
    <w:p w14:paraId="1532615A" w14:textId="4A16689B" w:rsidR="00F37CAF" w:rsidRDefault="00F37CAF" w:rsidP="00A82398">
      <w:pPr>
        <w:spacing w:line="480" w:lineRule="auto"/>
        <w:jc w:val="both"/>
      </w:pPr>
    </w:p>
    <w:p w14:paraId="5C1D9EA4" w14:textId="58E5C984" w:rsidR="00EC1442" w:rsidRDefault="001322E1" w:rsidP="00A82398">
      <w:pPr>
        <w:spacing w:line="480" w:lineRule="auto"/>
        <w:jc w:val="both"/>
      </w:pPr>
      <w:r>
        <w:rPr>
          <w:noProof/>
        </w:rPr>
        <w:drawing>
          <wp:anchor distT="0" distB="0" distL="114300" distR="114300" simplePos="0" relativeHeight="251662336" behindDoc="0" locked="0" layoutInCell="1" allowOverlap="1" wp14:anchorId="53B17525" wp14:editId="455BED4D">
            <wp:simplePos x="0" y="0"/>
            <wp:positionH relativeFrom="column">
              <wp:posOffset>1279525</wp:posOffset>
            </wp:positionH>
            <wp:positionV relativeFrom="paragraph">
              <wp:posOffset>1078230</wp:posOffset>
            </wp:positionV>
            <wp:extent cx="2720975" cy="591820"/>
            <wp:effectExtent l="25400" t="25400" r="22225" b="1778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atics2.png"/>
                    <pic:cNvPicPr/>
                  </pic:nvPicPr>
                  <pic:blipFill>
                    <a:blip r:embed="rId20">
                      <a:extLst>
                        <a:ext uri="{28A0092B-C50C-407E-A947-70E740481C1C}">
                          <a14:useLocalDpi xmlns:a14="http://schemas.microsoft.com/office/drawing/2010/main" val="0"/>
                        </a:ext>
                      </a:extLst>
                    </a:blip>
                    <a:stretch>
                      <a:fillRect/>
                    </a:stretch>
                  </pic:blipFill>
                  <pic:spPr>
                    <a:xfrm>
                      <a:off x="0" y="0"/>
                      <a:ext cx="2720975" cy="591820"/>
                    </a:xfrm>
                    <a:prstGeom prst="rect">
                      <a:avLst/>
                    </a:prstGeom>
                    <a:ln>
                      <a:solidFill>
                        <a:srgbClr val="000000"/>
                      </a:solidFill>
                    </a:ln>
                  </pic:spPr>
                </pic:pic>
              </a:graphicData>
            </a:graphic>
            <wp14:sizeRelH relativeFrom="page">
              <wp14:pctWidth>0</wp14:pctWidth>
            </wp14:sizeRelH>
            <wp14:sizeRelV relativeFrom="page">
              <wp14:pctHeight>0</wp14:pctHeight>
            </wp14:sizeRelV>
          </wp:anchor>
        </w:drawing>
      </w:r>
      <w:r w:rsidR="00EC1442">
        <w:t xml:space="preserve">Figure XXX shows </w:t>
      </w:r>
      <w:r w:rsidR="00816752">
        <w:t xml:space="preserve">the semantics of </w:t>
      </w:r>
      <w:r w:rsidR="0080594E">
        <w:t>EggOmlete under SushiIngredient class.</w:t>
      </w:r>
      <w:r w:rsidR="00914311">
        <w:t xml:space="preserve"> </w:t>
      </w:r>
      <w:r w:rsidR="003819E7">
        <w:t xml:space="preserve">This semantics state the taste </w:t>
      </w:r>
      <w:r w:rsidR="00A514B0">
        <w:t>of EggOmlete is NonSpicy and it is Sweet</w:t>
      </w:r>
      <w:r w:rsidR="004B22D6">
        <w:t xml:space="preserve"> by using the object property hasSpiciness and hasSweetness. </w:t>
      </w:r>
    </w:p>
    <w:p w14:paraId="4195C939" w14:textId="513AD40D" w:rsidR="00F30BF7" w:rsidRDefault="00F30BF7" w:rsidP="00A82398">
      <w:pPr>
        <w:spacing w:line="480" w:lineRule="auto"/>
        <w:jc w:val="both"/>
      </w:pPr>
    </w:p>
    <w:p w14:paraId="63CD55D0" w14:textId="1C7AAB39" w:rsidR="00162778" w:rsidRDefault="005025DF" w:rsidP="00A82398">
      <w:pPr>
        <w:spacing w:line="480" w:lineRule="auto"/>
        <w:jc w:val="both"/>
      </w:pPr>
      <w:r>
        <w:t>Figure XXX states t</w:t>
      </w:r>
      <w:r w:rsidR="00834983">
        <w:t xml:space="preserve">he semantics of SpicyIng class. The meaning of this semantics is any SushiIngredinet that is Spicy. </w:t>
      </w:r>
      <w:r w:rsidR="00E31883">
        <w:t>The sweet characteristic could be able here also</w:t>
      </w:r>
      <w:r w:rsidR="00EB2547">
        <w:t xml:space="preserve"> using hasSweetness property and Sweet class</w:t>
      </w:r>
      <w:r w:rsidR="00E31883">
        <w:t xml:space="preserve"> to indicate S</w:t>
      </w:r>
      <w:r w:rsidR="00EB2547">
        <w:t>weet class.</w:t>
      </w:r>
    </w:p>
    <w:p w14:paraId="78A00AFE" w14:textId="77777777" w:rsidR="00C200B3" w:rsidRDefault="00C200B3" w:rsidP="00A82398">
      <w:pPr>
        <w:spacing w:line="480" w:lineRule="auto"/>
        <w:jc w:val="both"/>
      </w:pPr>
    </w:p>
    <w:p w14:paraId="1CF76FF6" w14:textId="1D99B146" w:rsidR="000B737F" w:rsidRDefault="000B737F" w:rsidP="00A82398">
      <w:pPr>
        <w:spacing w:line="480" w:lineRule="auto"/>
        <w:jc w:val="both"/>
      </w:pPr>
      <w:r>
        <w:rPr>
          <w:noProof/>
        </w:rPr>
        <w:drawing>
          <wp:anchor distT="0" distB="0" distL="114300" distR="114300" simplePos="0" relativeHeight="251663360" behindDoc="0" locked="0" layoutInCell="1" allowOverlap="1" wp14:anchorId="2F7390B7" wp14:editId="6C819F79">
            <wp:simplePos x="0" y="0"/>
            <wp:positionH relativeFrom="column">
              <wp:posOffset>1012825</wp:posOffset>
            </wp:positionH>
            <wp:positionV relativeFrom="paragraph">
              <wp:posOffset>-114300</wp:posOffset>
            </wp:positionV>
            <wp:extent cx="3216275" cy="1893570"/>
            <wp:effectExtent l="25400" t="25400" r="34925" b="3683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atics3.png"/>
                    <pic:cNvPicPr/>
                  </pic:nvPicPr>
                  <pic:blipFill>
                    <a:blip r:embed="rId21">
                      <a:extLst>
                        <a:ext uri="{28A0092B-C50C-407E-A947-70E740481C1C}">
                          <a14:useLocalDpi xmlns:a14="http://schemas.microsoft.com/office/drawing/2010/main" val="0"/>
                        </a:ext>
                      </a:extLst>
                    </a:blip>
                    <a:stretch>
                      <a:fillRect/>
                    </a:stretch>
                  </pic:blipFill>
                  <pic:spPr>
                    <a:xfrm>
                      <a:off x="0" y="0"/>
                      <a:ext cx="3216275" cy="1893570"/>
                    </a:xfrm>
                    <a:prstGeom prst="rect">
                      <a:avLst/>
                    </a:prstGeom>
                    <a:ln>
                      <a:solidFill>
                        <a:srgbClr val="000000"/>
                      </a:solidFill>
                    </a:ln>
                  </pic:spPr>
                </pic:pic>
              </a:graphicData>
            </a:graphic>
            <wp14:sizeRelH relativeFrom="page">
              <wp14:pctWidth>0</wp14:pctWidth>
            </wp14:sizeRelH>
            <wp14:sizeRelV relativeFrom="page">
              <wp14:pctHeight>0</wp14:pctHeight>
            </wp14:sizeRelV>
          </wp:anchor>
        </w:drawing>
      </w:r>
    </w:p>
    <w:p w14:paraId="2ED2B9F9" w14:textId="0E28F7C1" w:rsidR="00C200B3" w:rsidRDefault="00890E24" w:rsidP="00A82398">
      <w:pPr>
        <w:spacing w:line="480" w:lineRule="auto"/>
        <w:jc w:val="both"/>
      </w:pPr>
      <w:r>
        <w:t xml:space="preserve">Figure XXX illustrates </w:t>
      </w:r>
      <w:r w:rsidR="00A27886">
        <w:t xml:space="preserve">the semantics of a NamedSushi class </w:t>
      </w:r>
      <w:r w:rsidR="00A07808">
        <w:t>AvocadoMaki.</w:t>
      </w:r>
      <w:r w:rsidR="00BD35DC">
        <w:t xml:space="preserve"> The first one </w:t>
      </w:r>
      <w:r w:rsidR="00862813">
        <w:t>specifies</w:t>
      </w:r>
      <w:r w:rsidR="00596199">
        <w:t xml:space="preserve"> a suitable category for </w:t>
      </w:r>
      <w:r w:rsidR="00862813">
        <w:t>AvocadoMaki that</w:t>
      </w:r>
      <w:r w:rsidR="00596199">
        <w:t xml:space="preserve"> is Maki Category.</w:t>
      </w:r>
      <w:r w:rsidR="00862813">
        <w:t xml:space="preserve"> hasIngredient property is used to specify </w:t>
      </w:r>
      <w:r w:rsidR="004D5544">
        <w:t xml:space="preserve">the ingredients of AvocadoMaki. Notice </w:t>
      </w:r>
      <w:r w:rsidR="001B6AA0">
        <w:t xml:space="preserve">it </w:t>
      </w:r>
      <w:r w:rsidR="00DF5A25">
        <w:t xml:space="preserve">uses </w:t>
      </w:r>
      <w:r w:rsidR="001B6AA0">
        <w:t xml:space="preserve">some to include the </w:t>
      </w:r>
      <w:r w:rsidR="00DF5A25">
        <w:t xml:space="preserve">ingredients and </w:t>
      </w:r>
      <w:r w:rsidR="0036679A">
        <w:t>use only to state that only these ingredients are included.</w:t>
      </w:r>
      <w:bookmarkStart w:id="73" w:name="_GoBack"/>
      <w:bookmarkEnd w:id="73"/>
    </w:p>
    <w:p w14:paraId="43CFCF0E" w14:textId="77777777" w:rsidR="000B737F" w:rsidRDefault="000B737F" w:rsidP="00A82398">
      <w:pPr>
        <w:spacing w:line="480" w:lineRule="auto"/>
        <w:jc w:val="both"/>
      </w:pPr>
    </w:p>
    <w:p w14:paraId="54FC5BAA" w14:textId="77777777" w:rsidR="00BD4AD0" w:rsidRPr="00F572C2" w:rsidRDefault="00BD4AD0" w:rsidP="00A82398">
      <w:pPr>
        <w:spacing w:line="480" w:lineRule="auto"/>
        <w:jc w:val="both"/>
      </w:pPr>
    </w:p>
    <w:p w14:paraId="194F4D41" w14:textId="616E792C" w:rsidR="00135594" w:rsidRDefault="00B951CD" w:rsidP="00620D40">
      <w:pPr>
        <w:pStyle w:val="Heading2"/>
        <w:spacing w:line="480" w:lineRule="auto"/>
      </w:pPr>
      <w:bookmarkStart w:id="74" w:name="_Toc267661040"/>
      <w:r>
        <w:t>User S</w:t>
      </w:r>
      <w:r w:rsidR="00135594">
        <w:t>tories</w:t>
      </w:r>
      <w:bookmarkEnd w:id="74"/>
    </w:p>
    <w:p w14:paraId="1319BFBC" w14:textId="5990A488" w:rsidR="00A83825" w:rsidRPr="00A83825" w:rsidRDefault="00A83825" w:rsidP="00A83825">
      <w:pPr>
        <w:pStyle w:val="Heading2"/>
        <w:spacing w:line="480" w:lineRule="auto"/>
      </w:pPr>
      <w:bookmarkStart w:id="75" w:name="_Toc267661041"/>
      <w:r>
        <w:t>User Interface Design</w:t>
      </w:r>
      <w:bookmarkEnd w:id="75"/>
    </w:p>
    <w:p w14:paraId="503B58DB" w14:textId="4EA56717" w:rsidR="00B00FF3" w:rsidRDefault="00B00FF3" w:rsidP="00B00FF3">
      <w:pPr>
        <w:pStyle w:val="Heading2"/>
        <w:spacing w:line="480" w:lineRule="auto"/>
      </w:pPr>
      <w:bookmarkStart w:id="76" w:name="_Toc267661042"/>
      <w:r>
        <w:t>Conclusion</w:t>
      </w:r>
      <w:bookmarkEnd w:id="76"/>
    </w:p>
    <w:p w14:paraId="3A2C4024" w14:textId="77777777" w:rsidR="00B00FF3" w:rsidRPr="00B00FF3" w:rsidRDefault="00B00FF3" w:rsidP="00B00FF3"/>
    <w:p w14:paraId="19EBA3DC" w14:textId="77777777" w:rsidR="00D46C40" w:rsidRDefault="00D46C40">
      <w:pPr>
        <w:rPr>
          <w:rFonts w:eastAsiaTheme="majorEastAsia" w:cs="Times New Roman"/>
          <w:b/>
          <w:bCs/>
          <w:color w:val="4F81BD" w:themeColor="accent1"/>
          <w:sz w:val="26"/>
          <w:szCs w:val="26"/>
        </w:rPr>
      </w:pPr>
      <w:r>
        <w:br w:type="page"/>
      </w:r>
    </w:p>
    <w:p w14:paraId="310D4D9D" w14:textId="07B8559D" w:rsidR="00D46C40" w:rsidRPr="00D46C40" w:rsidRDefault="00D46C40" w:rsidP="00D46C40">
      <w:pPr>
        <w:pStyle w:val="Heading1"/>
        <w:spacing w:line="480" w:lineRule="auto"/>
        <w:rPr>
          <w:rFonts w:cs="Times New Roman"/>
        </w:rPr>
      </w:pPr>
      <w:bookmarkStart w:id="77" w:name="_Toc267661043"/>
      <w:r w:rsidRPr="00D46C40">
        <w:rPr>
          <w:rFonts w:cs="Times New Roman"/>
        </w:rPr>
        <w:t>IMPLEMENTATION</w:t>
      </w:r>
      <w:bookmarkEnd w:id="77"/>
    </w:p>
    <w:p w14:paraId="7C92480C" w14:textId="77777777" w:rsidR="00A162C2" w:rsidRDefault="00A162C2" w:rsidP="00980262">
      <w:pPr>
        <w:pStyle w:val="Heading2"/>
        <w:spacing w:line="480" w:lineRule="auto"/>
        <w:ind w:left="0" w:firstLine="0"/>
      </w:pPr>
      <w:bookmarkStart w:id="78" w:name="_Toc267661044"/>
      <w:r>
        <w:t>Java</w:t>
      </w:r>
      <w:bookmarkEnd w:id="78"/>
    </w:p>
    <w:p w14:paraId="280C4737" w14:textId="77777777" w:rsidR="00A162C2" w:rsidRDefault="00A162C2" w:rsidP="00980262">
      <w:pPr>
        <w:pStyle w:val="Heading2"/>
        <w:spacing w:line="480" w:lineRule="auto"/>
        <w:ind w:left="0" w:firstLine="0"/>
      </w:pPr>
      <w:bookmarkStart w:id="79" w:name="_Toc267661045"/>
      <w:r>
        <w:t>OWL API</w:t>
      </w:r>
      <w:bookmarkEnd w:id="79"/>
    </w:p>
    <w:p w14:paraId="2CB87CAA" w14:textId="77777777" w:rsidR="00A162C2" w:rsidRDefault="00A162C2" w:rsidP="00980262">
      <w:pPr>
        <w:pStyle w:val="Heading2"/>
        <w:spacing w:line="480" w:lineRule="auto"/>
        <w:ind w:left="0" w:firstLine="0"/>
      </w:pPr>
      <w:bookmarkStart w:id="80" w:name="_Toc267661046"/>
      <w:r>
        <w:t>Software Process</w:t>
      </w:r>
      <w:bookmarkEnd w:id="80"/>
    </w:p>
    <w:p w14:paraId="01AE7768" w14:textId="77777777" w:rsidR="00A162C2" w:rsidRDefault="00A162C2" w:rsidP="00980262">
      <w:pPr>
        <w:pStyle w:val="Heading2"/>
        <w:spacing w:line="480" w:lineRule="auto"/>
        <w:ind w:left="0" w:firstLine="0"/>
      </w:pPr>
      <w:bookmarkStart w:id="81" w:name="_Toc267661047"/>
      <w:r>
        <w:t>Using Ontology Annotations</w:t>
      </w:r>
      <w:bookmarkEnd w:id="81"/>
    </w:p>
    <w:p w14:paraId="07715295" w14:textId="4952AC21" w:rsidR="00BE1F4D" w:rsidRDefault="00BE1F4D" w:rsidP="00C951C9">
      <w:pPr>
        <w:pStyle w:val="Heading2"/>
        <w:spacing w:line="480" w:lineRule="auto"/>
        <w:ind w:left="0" w:firstLine="0"/>
      </w:pPr>
      <w:bookmarkStart w:id="82" w:name="_Toc267661048"/>
      <w:r>
        <w:t xml:space="preserve">Iterative and </w:t>
      </w:r>
      <w:r w:rsidR="009A7780">
        <w:t>Incremental</w:t>
      </w:r>
      <w:r>
        <w:t xml:space="preserve"> Devel</w:t>
      </w:r>
      <w:r w:rsidR="009A7780">
        <w:t>o</w:t>
      </w:r>
      <w:r>
        <w:t>pment</w:t>
      </w:r>
      <w:bookmarkEnd w:id="82"/>
    </w:p>
    <w:p w14:paraId="68B9E1D8" w14:textId="020600A8" w:rsidR="004B79F8" w:rsidRPr="004B79F8" w:rsidRDefault="004B79F8" w:rsidP="004B79F8">
      <w:pPr>
        <w:pStyle w:val="Heading2"/>
        <w:spacing w:line="480" w:lineRule="auto"/>
      </w:pPr>
      <w:bookmarkStart w:id="83" w:name="_Toc267661049"/>
      <w:r>
        <w:t>Limitations</w:t>
      </w:r>
      <w:bookmarkEnd w:id="83"/>
    </w:p>
    <w:p w14:paraId="03A23865" w14:textId="61118DE3" w:rsidR="009A7780" w:rsidRPr="009A7780" w:rsidRDefault="003B77D1" w:rsidP="003B77D1">
      <w:pPr>
        <w:pStyle w:val="Heading2"/>
        <w:spacing w:line="480" w:lineRule="auto"/>
      </w:pPr>
      <w:bookmarkStart w:id="84" w:name="_Toc267661050"/>
      <w:r>
        <w:t>Conclusion</w:t>
      </w:r>
      <w:bookmarkEnd w:id="84"/>
    </w:p>
    <w:p w14:paraId="759E2FBE" w14:textId="1D278070" w:rsidR="006315D4" w:rsidRDefault="006315D4" w:rsidP="00980262">
      <w:pPr>
        <w:pStyle w:val="Heading2"/>
        <w:spacing w:line="480" w:lineRule="auto"/>
        <w:ind w:left="0" w:firstLine="0"/>
      </w:pPr>
      <w:r>
        <w:br w:type="page"/>
      </w:r>
    </w:p>
    <w:p w14:paraId="54F3D3F4" w14:textId="4CE0F9A0" w:rsidR="006315D4" w:rsidRDefault="00C951C9" w:rsidP="00C951C9">
      <w:pPr>
        <w:pStyle w:val="Heading1"/>
        <w:spacing w:line="480" w:lineRule="auto"/>
        <w:rPr>
          <w:rFonts w:cs="Times New Roman"/>
        </w:rPr>
      </w:pPr>
      <w:bookmarkStart w:id="85" w:name="_Toc267661051"/>
      <w:r w:rsidRPr="00C951C9">
        <w:rPr>
          <w:rFonts w:cs="Times New Roman"/>
        </w:rPr>
        <w:t>TESTING</w:t>
      </w:r>
      <w:bookmarkEnd w:id="85"/>
    </w:p>
    <w:p w14:paraId="744EFEA7" w14:textId="77777777" w:rsidR="00290514" w:rsidRDefault="00290514" w:rsidP="00290514">
      <w:pPr>
        <w:pStyle w:val="Heading2"/>
        <w:spacing w:line="480" w:lineRule="auto"/>
      </w:pPr>
      <w:bookmarkStart w:id="86" w:name="_Toc267661052"/>
      <w:r>
        <w:t>Unit Testing</w:t>
      </w:r>
      <w:bookmarkEnd w:id="86"/>
    </w:p>
    <w:p w14:paraId="33FA31E7" w14:textId="7EC32F4C" w:rsidR="0056657E" w:rsidRPr="0056657E" w:rsidRDefault="0056657E" w:rsidP="0056657E">
      <w:pPr>
        <w:pStyle w:val="Heading2"/>
        <w:spacing w:line="480" w:lineRule="auto"/>
      </w:pPr>
      <w:bookmarkStart w:id="87" w:name="_Toc267661053"/>
      <w:r>
        <w:t>Integration Testing</w:t>
      </w:r>
      <w:bookmarkEnd w:id="87"/>
    </w:p>
    <w:p w14:paraId="46E4C2BD" w14:textId="5E5CA63A" w:rsidR="00B40A38" w:rsidRDefault="00B40A38" w:rsidP="00B40A38">
      <w:pPr>
        <w:pStyle w:val="Heading2"/>
        <w:spacing w:line="480" w:lineRule="auto"/>
      </w:pPr>
      <w:bookmarkStart w:id="88" w:name="_Toc267661054"/>
      <w:r>
        <w:t>Conclusion</w:t>
      </w:r>
      <w:bookmarkEnd w:id="88"/>
    </w:p>
    <w:p w14:paraId="510F9890" w14:textId="77777777" w:rsidR="00B40A38" w:rsidRPr="00B40A38" w:rsidRDefault="00B40A38" w:rsidP="00B40A38"/>
    <w:p w14:paraId="156AF550" w14:textId="158C393E" w:rsidR="00692AC2" w:rsidRDefault="00692AC2">
      <w:r>
        <w:br w:type="page"/>
      </w:r>
    </w:p>
    <w:p w14:paraId="336A8665" w14:textId="2ADA2E42" w:rsidR="00692AC2" w:rsidRPr="00D2099C" w:rsidRDefault="00D2099C" w:rsidP="00D2099C">
      <w:pPr>
        <w:pStyle w:val="Heading1"/>
        <w:spacing w:line="480" w:lineRule="auto"/>
        <w:rPr>
          <w:rFonts w:cs="Times New Roman"/>
        </w:rPr>
      </w:pPr>
      <w:bookmarkStart w:id="89" w:name="_Toc267661055"/>
      <w:r w:rsidRPr="00D2099C">
        <w:rPr>
          <w:rFonts w:cs="Times New Roman"/>
        </w:rPr>
        <w:t>EVALUATION AND CRITICAL ANALYSIS</w:t>
      </w:r>
      <w:bookmarkEnd w:id="89"/>
    </w:p>
    <w:p w14:paraId="18B2ADC1" w14:textId="72A6C28F" w:rsidR="00692AC2" w:rsidRPr="003C39FF" w:rsidRDefault="003C39FF" w:rsidP="003C39FF">
      <w:pPr>
        <w:pStyle w:val="Heading2"/>
        <w:spacing w:line="480" w:lineRule="auto"/>
      </w:pPr>
      <w:bookmarkStart w:id="90" w:name="_Toc267661056"/>
      <w:r w:rsidRPr="003C39FF">
        <w:t>Questionnaire</w:t>
      </w:r>
      <w:bookmarkEnd w:id="90"/>
    </w:p>
    <w:p w14:paraId="39B51300" w14:textId="72DD343D" w:rsidR="003C39FF" w:rsidRPr="003C39FF" w:rsidRDefault="003C39FF" w:rsidP="003C39FF">
      <w:pPr>
        <w:pStyle w:val="Heading3"/>
        <w:spacing w:line="480" w:lineRule="auto"/>
        <w:rPr>
          <w:rFonts w:cs="Times New Roman"/>
        </w:rPr>
      </w:pPr>
      <w:bookmarkStart w:id="91" w:name="_Toc267661057"/>
      <w:r w:rsidRPr="003C39FF">
        <w:rPr>
          <w:rFonts w:cs="Times New Roman"/>
        </w:rPr>
        <w:t>Questions</w:t>
      </w:r>
      <w:bookmarkEnd w:id="91"/>
    </w:p>
    <w:p w14:paraId="0282E6CF" w14:textId="072819AF" w:rsidR="003C39FF" w:rsidRPr="003C39FF" w:rsidRDefault="003C39FF" w:rsidP="003C39FF">
      <w:pPr>
        <w:pStyle w:val="Heading3"/>
        <w:spacing w:line="480" w:lineRule="auto"/>
        <w:rPr>
          <w:rFonts w:cs="Times New Roman"/>
        </w:rPr>
      </w:pPr>
      <w:bookmarkStart w:id="92" w:name="_Toc267661058"/>
      <w:r w:rsidRPr="003C39FF">
        <w:rPr>
          <w:rFonts w:cs="Times New Roman"/>
        </w:rPr>
        <w:t>Participants</w:t>
      </w:r>
      <w:bookmarkEnd w:id="92"/>
    </w:p>
    <w:p w14:paraId="2B2A0C56" w14:textId="20B30E7D" w:rsidR="003C39FF" w:rsidRPr="003C39FF" w:rsidRDefault="003C39FF" w:rsidP="003C39FF">
      <w:pPr>
        <w:pStyle w:val="Heading3"/>
        <w:spacing w:line="480" w:lineRule="auto"/>
        <w:rPr>
          <w:rFonts w:cs="Times New Roman"/>
        </w:rPr>
      </w:pPr>
      <w:bookmarkStart w:id="93" w:name="_Toc267661059"/>
      <w:r w:rsidRPr="003C39FF">
        <w:rPr>
          <w:rFonts w:cs="Times New Roman"/>
        </w:rPr>
        <w:t>Results</w:t>
      </w:r>
      <w:bookmarkEnd w:id="93"/>
    </w:p>
    <w:p w14:paraId="286E0B45" w14:textId="103FA2A3" w:rsidR="003C39FF" w:rsidRPr="003C39FF" w:rsidRDefault="003C39FF" w:rsidP="003C39FF">
      <w:pPr>
        <w:pStyle w:val="Heading3"/>
        <w:spacing w:line="480" w:lineRule="auto"/>
        <w:rPr>
          <w:rFonts w:cs="Times New Roman"/>
        </w:rPr>
      </w:pPr>
      <w:bookmarkStart w:id="94" w:name="_Toc267661060"/>
      <w:r w:rsidRPr="003C39FF">
        <w:rPr>
          <w:rFonts w:cs="Times New Roman"/>
        </w:rPr>
        <w:t>Hypothesis Acceptance</w:t>
      </w:r>
      <w:bookmarkEnd w:id="94"/>
    </w:p>
    <w:p w14:paraId="744EF6CB" w14:textId="0FAD8CAF" w:rsidR="003C39FF" w:rsidRDefault="003C39FF" w:rsidP="003C39FF">
      <w:pPr>
        <w:pStyle w:val="Heading2"/>
        <w:spacing w:line="480" w:lineRule="auto"/>
      </w:pPr>
      <w:bookmarkStart w:id="95" w:name="_Toc267661061"/>
      <w:r w:rsidRPr="003C39FF">
        <w:t>Conclusion</w:t>
      </w:r>
      <w:bookmarkEnd w:id="95"/>
    </w:p>
    <w:p w14:paraId="2F10B8E5" w14:textId="2F91F0C0" w:rsidR="00EB0973" w:rsidRDefault="00EB0973">
      <w:r>
        <w:br w:type="page"/>
      </w:r>
    </w:p>
    <w:p w14:paraId="0CCDBB23" w14:textId="1C0FAB96" w:rsidR="00EB0973" w:rsidRDefault="007337BA" w:rsidP="007337BA">
      <w:pPr>
        <w:pStyle w:val="Heading1"/>
        <w:spacing w:line="480" w:lineRule="auto"/>
        <w:rPr>
          <w:rFonts w:cs="Times New Roman"/>
        </w:rPr>
      </w:pPr>
      <w:bookmarkStart w:id="96" w:name="_Toc267661062"/>
      <w:r w:rsidRPr="007337BA">
        <w:rPr>
          <w:rFonts w:cs="Times New Roman"/>
        </w:rPr>
        <w:t>CONCLUSION AND FUTURE WORK</w:t>
      </w:r>
      <w:bookmarkEnd w:id="96"/>
    </w:p>
    <w:p w14:paraId="2951C887" w14:textId="6188C936" w:rsidR="005E3868" w:rsidRDefault="005E3868" w:rsidP="008912E5">
      <w:pPr>
        <w:pStyle w:val="Heading2"/>
        <w:spacing w:line="480" w:lineRule="auto"/>
      </w:pPr>
      <w:bookmarkStart w:id="97" w:name="_Toc267661063"/>
      <w:r>
        <w:t>Summary of Achievements</w:t>
      </w:r>
      <w:bookmarkEnd w:id="97"/>
    </w:p>
    <w:p w14:paraId="4186A248" w14:textId="0C783243" w:rsidR="005E3868" w:rsidRDefault="008912E5" w:rsidP="008912E5">
      <w:pPr>
        <w:pStyle w:val="Heading2"/>
        <w:spacing w:line="480" w:lineRule="auto"/>
      </w:pPr>
      <w:bookmarkStart w:id="98" w:name="_Toc267661064"/>
      <w:r>
        <w:t>Future Work</w:t>
      </w:r>
      <w:bookmarkEnd w:id="98"/>
    </w:p>
    <w:p w14:paraId="095E7B65" w14:textId="08B09A3A" w:rsidR="001532D2" w:rsidRPr="001532D2" w:rsidRDefault="001532D2" w:rsidP="001532D2">
      <w:r>
        <w:br w:type="page"/>
      </w:r>
    </w:p>
    <w:p w14:paraId="16ECAE58" w14:textId="7E45BC81" w:rsidR="007337BA" w:rsidRPr="00DD4776" w:rsidRDefault="00DD4776" w:rsidP="005F4358">
      <w:pPr>
        <w:pStyle w:val="Heading1"/>
        <w:numPr>
          <w:ilvl w:val="0"/>
          <w:numId w:val="0"/>
        </w:numPr>
        <w:rPr>
          <w:rFonts w:cs="Times New Roman"/>
        </w:rPr>
      </w:pPr>
      <w:bookmarkStart w:id="99" w:name="_Toc267661065"/>
      <w:r w:rsidRPr="00DD4776">
        <w:rPr>
          <w:rFonts w:cs="Times New Roman"/>
        </w:rPr>
        <w:t>REFERENCES</w:t>
      </w:r>
      <w:bookmarkEnd w:id="99"/>
    </w:p>
    <w:p w14:paraId="04F98542" w14:textId="77777777" w:rsidR="00DD4776" w:rsidRDefault="00DD4776" w:rsidP="00692AC2"/>
    <w:p w14:paraId="25228F79" w14:textId="77777777" w:rsidR="00DD4776" w:rsidRDefault="00DD4776" w:rsidP="00692AC2"/>
    <w:p w14:paraId="274E306D" w14:textId="77777777" w:rsidR="00DD4776" w:rsidRPr="00DD4776" w:rsidRDefault="00DD4776" w:rsidP="00DD4776">
      <w:pPr>
        <w:pStyle w:val="EndNoteBibliography"/>
        <w:ind w:left="720" w:hanging="720"/>
        <w:rPr>
          <w:noProof/>
        </w:rPr>
      </w:pPr>
      <w:r>
        <w:fldChar w:fldCharType="begin"/>
      </w:r>
      <w:r>
        <w:instrText xml:space="preserve"> ADDIN EN.REFLIST </w:instrText>
      </w:r>
      <w:r>
        <w:fldChar w:fldCharType="separate"/>
      </w:r>
      <w:r w:rsidRPr="00DD4776">
        <w:rPr>
          <w:noProof/>
        </w:rPr>
        <w:t>1.</w:t>
      </w:r>
      <w:r w:rsidRPr="00DD4776">
        <w:rPr>
          <w:noProof/>
        </w:rPr>
        <w:tab/>
        <w:t xml:space="preserve">Ding, L., et al., </w:t>
      </w:r>
      <w:r w:rsidRPr="00DD4776">
        <w:rPr>
          <w:i/>
          <w:noProof/>
        </w:rPr>
        <w:t>Using Ontologies in the Semantic Web: A Survey</w:t>
      </w:r>
      <w:r w:rsidRPr="00DD4776">
        <w:rPr>
          <w:noProof/>
        </w:rPr>
        <w:t xml:space="preserve">, in </w:t>
      </w:r>
      <w:r w:rsidRPr="00DD4776">
        <w:rPr>
          <w:i/>
          <w:noProof/>
        </w:rPr>
        <w:t>Ontologies</w:t>
      </w:r>
      <w:r w:rsidRPr="00DD4776">
        <w:rPr>
          <w:noProof/>
        </w:rPr>
        <w:t>. 2007, Springer US. p. 79-113.</w:t>
      </w:r>
    </w:p>
    <w:p w14:paraId="2F575F6E" w14:textId="77777777" w:rsidR="00DD4776" w:rsidRPr="00DD4776" w:rsidRDefault="00DD4776" w:rsidP="00DD4776">
      <w:pPr>
        <w:pStyle w:val="EndNoteBibliography"/>
        <w:ind w:left="720" w:hanging="720"/>
        <w:rPr>
          <w:noProof/>
        </w:rPr>
      </w:pPr>
      <w:r w:rsidRPr="00DD4776">
        <w:rPr>
          <w:noProof/>
        </w:rPr>
        <w:t>2.</w:t>
      </w:r>
      <w:r w:rsidRPr="00DD4776">
        <w:rPr>
          <w:noProof/>
        </w:rPr>
        <w:tab/>
        <w:t xml:space="preserve">Stevens, R., et al., </w:t>
      </w:r>
      <w:r w:rsidRPr="00DD4776">
        <w:rPr>
          <w:i/>
          <w:noProof/>
        </w:rPr>
        <w:t>TAMBIS: Transparent Access to Multiple Bioinformatics Information Sources.</w:t>
      </w:r>
      <w:r w:rsidRPr="00DD4776">
        <w:rPr>
          <w:noProof/>
        </w:rPr>
        <w:t xml:space="preserve"> IBM System Journal. </w:t>
      </w:r>
      <w:r w:rsidRPr="00DD4776">
        <w:rPr>
          <w:b/>
          <w:noProof/>
        </w:rPr>
        <w:t>40</w:t>
      </w:r>
      <w:r w:rsidRPr="00DD4776">
        <w:rPr>
          <w:noProof/>
        </w:rPr>
        <w:t>(2): p. 532-551.</w:t>
      </w:r>
    </w:p>
    <w:p w14:paraId="085FE704" w14:textId="77777777" w:rsidR="00DD4776" w:rsidRPr="00DD4776" w:rsidRDefault="00DD4776" w:rsidP="00DD4776">
      <w:pPr>
        <w:pStyle w:val="EndNoteBibliography"/>
        <w:ind w:left="720" w:hanging="720"/>
        <w:rPr>
          <w:noProof/>
        </w:rPr>
      </w:pPr>
      <w:r w:rsidRPr="00DD4776">
        <w:rPr>
          <w:noProof/>
        </w:rPr>
        <w:t>3.</w:t>
      </w:r>
      <w:r w:rsidRPr="00DD4776">
        <w:rPr>
          <w:noProof/>
        </w:rPr>
        <w:tab/>
        <w:t xml:space="preserve">Catarci, T., et al., </w:t>
      </w:r>
      <w:r w:rsidRPr="00DD4776">
        <w:rPr>
          <w:i/>
          <w:noProof/>
        </w:rPr>
        <w:t>An Ontology Based Visual Tool for Query Formulation Support.</w:t>
      </w:r>
      <w:r w:rsidRPr="00DD4776">
        <w:rPr>
          <w:noProof/>
        </w:rPr>
        <w:t xml:space="preserve"> ECAI, 2004: p. 308-312.</w:t>
      </w:r>
    </w:p>
    <w:p w14:paraId="23974674" w14:textId="77777777" w:rsidR="00DD4776" w:rsidRPr="00DD4776" w:rsidRDefault="00DD4776" w:rsidP="00DD4776">
      <w:pPr>
        <w:pStyle w:val="EndNoteBibliography"/>
        <w:ind w:left="720" w:hanging="720"/>
        <w:rPr>
          <w:noProof/>
        </w:rPr>
      </w:pPr>
      <w:r w:rsidRPr="00DD4776">
        <w:rPr>
          <w:noProof/>
        </w:rPr>
        <w:t>4.</w:t>
      </w:r>
      <w:r w:rsidRPr="00DD4776">
        <w:rPr>
          <w:noProof/>
        </w:rPr>
        <w:tab/>
        <w:t xml:space="preserve">Horridge, M., </w:t>
      </w:r>
      <w:r w:rsidRPr="00DD4776">
        <w:rPr>
          <w:i/>
          <w:noProof/>
        </w:rPr>
        <w:t>The Manchester Pizza Finder</w:t>
      </w:r>
      <w:r w:rsidRPr="00DD4776">
        <w:rPr>
          <w:noProof/>
        </w:rPr>
        <w:t>. University of Manchester.</w:t>
      </w:r>
    </w:p>
    <w:p w14:paraId="7C5D40AD" w14:textId="77777777" w:rsidR="00DD4776" w:rsidRPr="00DD4776" w:rsidRDefault="00DD4776" w:rsidP="00DD4776">
      <w:pPr>
        <w:pStyle w:val="EndNoteBibliography"/>
        <w:ind w:left="720" w:hanging="720"/>
        <w:rPr>
          <w:noProof/>
        </w:rPr>
      </w:pPr>
      <w:r w:rsidRPr="00DD4776">
        <w:rPr>
          <w:noProof/>
        </w:rPr>
        <w:t>5.</w:t>
      </w:r>
      <w:r w:rsidRPr="00DD4776">
        <w:rPr>
          <w:noProof/>
        </w:rPr>
        <w:tab/>
        <w:t xml:space="preserve">Bechhofer, S. and N.W. Paton, </w:t>
      </w:r>
      <w:r w:rsidRPr="00DD4776">
        <w:rPr>
          <w:i/>
          <w:noProof/>
        </w:rPr>
        <w:t>Ontology Visual Querying</w:t>
      </w:r>
      <w:r w:rsidRPr="00DD4776">
        <w:rPr>
          <w:noProof/>
        </w:rPr>
        <w:t xml:space="preserve">, in </w:t>
      </w:r>
      <w:r w:rsidRPr="00DD4776">
        <w:rPr>
          <w:i/>
          <w:noProof/>
        </w:rPr>
        <w:t>Encyclopedia of Database Systems</w:t>
      </w:r>
      <w:r w:rsidRPr="00DD4776">
        <w:rPr>
          <w:noProof/>
        </w:rPr>
        <w:t>. 2009, Springer.</w:t>
      </w:r>
    </w:p>
    <w:p w14:paraId="7A291C4D" w14:textId="7A5D9AE7" w:rsidR="00DD4776" w:rsidRPr="00DD4776" w:rsidRDefault="00DD4776" w:rsidP="00DD4776">
      <w:pPr>
        <w:pStyle w:val="EndNoteBibliography"/>
        <w:ind w:left="720" w:hanging="720"/>
        <w:rPr>
          <w:noProof/>
        </w:rPr>
      </w:pPr>
      <w:r w:rsidRPr="00DD4776">
        <w:rPr>
          <w:noProof/>
        </w:rPr>
        <w:t>6.</w:t>
      </w:r>
      <w:r w:rsidRPr="00DD4776">
        <w:rPr>
          <w:noProof/>
        </w:rPr>
        <w:tab/>
        <w:t xml:space="preserve">Bechhofer, S. </w:t>
      </w:r>
      <w:r w:rsidRPr="00DD4776">
        <w:rPr>
          <w:i/>
          <w:noProof/>
        </w:rPr>
        <w:t>The Manchester Sushi Finder - Project Page</w:t>
      </w:r>
      <w:r w:rsidRPr="00DD4776">
        <w:rPr>
          <w:noProof/>
        </w:rPr>
        <w:t xml:space="preserve">. 2014  [cited 2014 March 5, 2014]; Available from: </w:t>
      </w:r>
      <w:hyperlink r:id="rId22" w:history="1">
        <w:r w:rsidRPr="00DD4776">
          <w:rPr>
            <w:rStyle w:val="Hyperlink"/>
            <w:rFonts w:asciiTheme="minorHAnsi" w:hAnsiTheme="minorHAnsi"/>
            <w:noProof/>
          </w:rPr>
          <w:t>http://studentnet.cs.manchester.ac.uk/pgt/2013/COMP60990/project/projectbookdetails.php?projectid=20889</w:t>
        </w:r>
      </w:hyperlink>
      <w:r w:rsidRPr="00DD4776">
        <w:rPr>
          <w:noProof/>
        </w:rPr>
        <w:t>.</w:t>
      </w:r>
    </w:p>
    <w:p w14:paraId="41CCFFDD" w14:textId="4CAF3EFA" w:rsidR="00DD4776" w:rsidRPr="00DD4776" w:rsidRDefault="00DD4776" w:rsidP="00DD4776">
      <w:pPr>
        <w:pStyle w:val="EndNoteBibliography"/>
        <w:ind w:left="720" w:hanging="720"/>
        <w:rPr>
          <w:noProof/>
        </w:rPr>
      </w:pPr>
      <w:r w:rsidRPr="00DD4776">
        <w:rPr>
          <w:noProof/>
        </w:rPr>
        <w:t>7.</w:t>
      </w:r>
      <w:r w:rsidRPr="00DD4776">
        <w:rPr>
          <w:noProof/>
        </w:rPr>
        <w:tab/>
        <w:t xml:space="preserve">Group, W.C.O.W. </w:t>
      </w:r>
      <w:r w:rsidRPr="00DD4776">
        <w:rPr>
          <w:i/>
          <w:noProof/>
        </w:rPr>
        <w:t>Web Ontology Language (OWL)</w:t>
      </w:r>
      <w:r w:rsidRPr="00DD4776">
        <w:rPr>
          <w:noProof/>
        </w:rPr>
        <w:t xml:space="preserve">. 2012  [cited 2014 April 19, 2014]; Available from: </w:t>
      </w:r>
      <w:hyperlink r:id="rId23" w:history="1">
        <w:r w:rsidRPr="00DD4776">
          <w:rPr>
            <w:rStyle w:val="Hyperlink"/>
            <w:rFonts w:asciiTheme="minorHAnsi" w:hAnsiTheme="minorHAnsi"/>
            <w:noProof/>
          </w:rPr>
          <w:t>http://www.w3.org/2001/sw/wiki/OWL</w:t>
        </w:r>
      </w:hyperlink>
      <w:r w:rsidRPr="00DD4776">
        <w:rPr>
          <w:noProof/>
        </w:rPr>
        <w:t>.</w:t>
      </w:r>
    </w:p>
    <w:p w14:paraId="0F9B3A02" w14:textId="77777777" w:rsidR="00DD4776" w:rsidRPr="00DD4776" w:rsidRDefault="00DD4776" w:rsidP="00DD4776">
      <w:pPr>
        <w:pStyle w:val="EndNoteBibliography"/>
        <w:ind w:left="720" w:hanging="720"/>
        <w:rPr>
          <w:noProof/>
        </w:rPr>
      </w:pPr>
      <w:r w:rsidRPr="00DD4776">
        <w:rPr>
          <w:noProof/>
        </w:rPr>
        <w:t>8.</w:t>
      </w:r>
      <w:r w:rsidRPr="00DD4776">
        <w:rPr>
          <w:noProof/>
        </w:rPr>
        <w:tab/>
        <w:t xml:space="preserve">Davis, R., H. Shrobe, and P. Szolovits, </w:t>
      </w:r>
      <w:r w:rsidRPr="00DD4776">
        <w:rPr>
          <w:i/>
          <w:noProof/>
        </w:rPr>
        <w:t>What is a Knowledge Representation?</w:t>
      </w:r>
      <w:r w:rsidRPr="00DD4776">
        <w:rPr>
          <w:noProof/>
        </w:rPr>
        <w:t xml:space="preserve">, in </w:t>
      </w:r>
      <w:r w:rsidRPr="00DD4776">
        <w:rPr>
          <w:i/>
          <w:noProof/>
        </w:rPr>
        <w:t>AI Magazine</w:t>
      </w:r>
      <w:r w:rsidRPr="00DD4776">
        <w:rPr>
          <w:noProof/>
        </w:rPr>
        <w:t>. 1993. p. 17-33.</w:t>
      </w:r>
    </w:p>
    <w:p w14:paraId="6D23A6B5" w14:textId="460FC8B7" w:rsidR="00DD4776" w:rsidRPr="00DD4776" w:rsidRDefault="00DD4776" w:rsidP="00DD4776">
      <w:pPr>
        <w:pStyle w:val="EndNoteBibliography"/>
        <w:ind w:left="720" w:hanging="720"/>
        <w:rPr>
          <w:noProof/>
        </w:rPr>
      </w:pPr>
      <w:r w:rsidRPr="00DD4776">
        <w:rPr>
          <w:noProof/>
        </w:rPr>
        <w:t>9.</w:t>
      </w:r>
      <w:r w:rsidRPr="00DD4776">
        <w:rPr>
          <w:noProof/>
        </w:rPr>
        <w:tab/>
        <w:t xml:space="preserve">Group, O.W. </w:t>
      </w:r>
      <w:r w:rsidRPr="00DD4776">
        <w:rPr>
          <w:i/>
          <w:noProof/>
        </w:rPr>
        <w:t>OWL Web Ontology Language Overview</w:t>
      </w:r>
      <w:r w:rsidRPr="00DD4776">
        <w:rPr>
          <w:noProof/>
        </w:rPr>
        <w:t xml:space="preserve">. 2004  [cited 2014 May 13, 2014]; Available from: </w:t>
      </w:r>
      <w:hyperlink r:id="rId24" w:history="1">
        <w:r w:rsidRPr="00DD4776">
          <w:rPr>
            <w:rStyle w:val="Hyperlink"/>
            <w:rFonts w:asciiTheme="minorHAnsi" w:hAnsiTheme="minorHAnsi"/>
            <w:noProof/>
          </w:rPr>
          <w:t>http://www.w3.org/TR/owl-features</w:t>
        </w:r>
      </w:hyperlink>
      <w:r w:rsidRPr="00DD4776">
        <w:rPr>
          <w:noProof/>
        </w:rPr>
        <w:t>.</w:t>
      </w:r>
    </w:p>
    <w:p w14:paraId="47777DF2" w14:textId="77777777" w:rsidR="00DD4776" w:rsidRPr="00DD4776" w:rsidRDefault="00DD4776" w:rsidP="00DD4776">
      <w:pPr>
        <w:pStyle w:val="EndNoteBibliography"/>
        <w:ind w:left="720" w:hanging="720"/>
        <w:rPr>
          <w:noProof/>
        </w:rPr>
      </w:pPr>
      <w:r w:rsidRPr="00DD4776">
        <w:rPr>
          <w:noProof/>
        </w:rPr>
        <w:t>10.</w:t>
      </w:r>
      <w:r w:rsidRPr="00DD4776">
        <w:rPr>
          <w:noProof/>
        </w:rPr>
        <w:tab/>
        <w:t xml:space="preserve">M, H. and B. S, </w:t>
      </w:r>
      <w:r w:rsidRPr="00DD4776">
        <w:rPr>
          <w:i/>
          <w:noProof/>
        </w:rPr>
        <w:t>The OWL API: A Java API for OWL ontologies.</w:t>
      </w:r>
      <w:r w:rsidRPr="00DD4776">
        <w:rPr>
          <w:noProof/>
        </w:rPr>
        <w:t xml:space="preserve"> Semantic Web, 2011. </w:t>
      </w:r>
      <w:r w:rsidRPr="00DD4776">
        <w:rPr>
          <w:b/>
          <w:noProof/>
        </w:rPr>
        <w:t>2</w:t>
      </w:r>
      <w:r w:rsidRPr="00DD4776">
        <w:rPr>
          <w:noProof/>
        </w:rPr>
        <w:t>(Number 1 / 2011): p. 11-21.</w:t>
      </w:r>
    </w:p>
    <w:p w14:paraId="4C4F907B" w14:textId="35734BF4" w:rsidR="00DD4776" w:rsidRPr="00DD4776" w:rsidRDefault="00DD4776" w:rsidP="00DD4776">
      <w:pPr>
        <w:pStyle w:val="EndNoteBibliography"/>
        <w:ind w:left="720" w:hanging="720"/>
        <w:rPr>
          <w:noProof/>
        </w:rPr>
      </w:pPr>
      <w:r w:rsidRPr="00DD4776">
        <w:rPr>
          <w:noProof/>
        </w:rPr>
        <w:t>11.</w:t>
      </w:r>
      <w:r w:rsidRPr="00DD4776">
        <w:rPr>
          <w:noProof/>
        </w:rPr>
        <w:tab/>
        <w:t xml:space="preserve">Group, O.W. </w:t>
      </w:r>
      <w:r w:rsidRPr="00DD4776">
        <w:rPr>
          <w:i/>
          <w:noProof/>
        </w:rPr>
        <w:t>OWL 2 Web Ontology Language Document Overview</w:t>
      </w:r>
      <w:r w:rsidRPr="00DD4776">
        <w:rPr>
          <w:noProof/>
        </w:rPr>
        <w:t xml:space="preserve">. 2012  [cited 2014 May 13, 2014]; Available from: </w:t>
      </w:r>
      <w:hyperlink r:id="rId25" w:history="1">
        <w:r w:rsidRPr="00DD4776">
          <w:rPr>
            <w:rStyle w:val="Hyperlink"/>
            <w:rFonts w:asciiTheme="minorHAnsi" w:hAnsiTheme="minorHAnsi"/>
            <w:noProof/>
          </w:rPr>
          <w:t>http://www.w3.org/TR/owl2-overview/</w:t>
        </w:r>
      </w:hyperlink>
      <w:r w:rsidRPr="00DD4776">
        <w:rPr>
          <w:noProof/>
        </w:rPr>
        <w:t>.</w:t>
      </w:r>
    </w:p>
    <w:p w14:paraId="2ACE4C6C" w14:textId="0DD826DE" w:rsidR="00DD4776" w:rsidRPr="00DD4776" w:rsidRDefault="00DD4776" w:rsidP="00DD4776">
      <w:pPr>
        <w:pStyle w:val="EndNoteBibliography"/>
        <w:ind w:left="720" w:hanging="720"/>
        <w:rPr>
          <w:noProof/>
        </w:rPr>
      </w:pPr>
      <w:r w:rsidRPr="00DD4776">
        <w:rPr>
          <w:noProof/>
        </w:rPr>
        <w:t>12.</w:t>
      </w:r>
      <w:r w:rsidRPr="00DD4776">
        <w:rPr>
          <w:noProof/>
        </w:rPr>
        <w:tab/>
        <w:t xml:space="preserve">Wikipedia. </w:t>
      </w:r>
      <w:r w:rsidRPr="00DD4776">
        <w:rPr>
          <w:i/>
          <w:noProof/>
        </w:rPr>
        <w:t>Application programming interface</w:t>
      </w:r>
      <w:r w:rsidRPr="00DD4776">
        <w:rPr>
          <w:noProof/>
        </w:rPr>
        <w:t xml:space="preserve">.  [cited 2014 April 21, 2014]; Available from: </w:t>
      </w:r>
      <w:hyperlink r:id="rId26" w:history="1">
        <w:r w:rsidRPr="00DD4776">
          <w:rPr>
            <w:rStyle w:val="Hyperlink"/>
            <w:rFonts w:asciiTheme="minorHAnsi" w:hAnsiTheme="minorHAnsi"/>
            <w:noProof/>
          </w:rPr>
          <w:t>http://en.wikipedia.org/wiki/Application_programming_interface</w:t>
        </w:r>
      </w:hyperlink>
      <w:r w:rsidRPr="00DD4776">
        <w:rPr>
          <w:noProof/>
        </w:rPr>
        <w:t>.</w:t>
      </w:r>
    </w:p>
    <w:p w14:paraId="61584376" w14:textId="615A8013" w:rsidR="00DD4776" w:rsidRPr="00DD4776" w:rsidRDefault="00DD4776" w:rsidP="00DD4776">
      <w:pPr>
        <w:pStyle w:val="EndNoteBibliography"/>
        <w:ind w:left="720" w:hanging="720"/>
        <w:rPr>
          <w:noProof/>
        </w:rPr>
      </w:pPr>
      <w:r w:rsidRPr="00DD4776">
        <w:rPr>
          <w:noProof/>
        </w:rPr>
        <w:t>13.</w:t>
      </w:r>
      <w:r w:rsidRPr="00DD4776">
        <w:rPr>
          <w:noProof/>
        </w:rPr>
        <w:tab/>
      </w:r>
      <w:r w:rsidRPr="00DD4776">
        <w:rPr>
          <w:i/>
          <w:noProof/>
        </w:rPr>
        <w:t>The size of the World Wide Web (The Internet)</w:t>
      </w:r>
      <w:r w:rsidRPr="00DD4776">
        <w:rPr>
          <w:noProof/>
        </w:rPr>
        <w:t xml:space="preserve">. 2014  [cited 2014 Jun 2, 2014]; Available from: </w:t>
      </w:r>
      <w:hyperlink r:id="rId27" w:history="1">
        <w:r w:rsidRPr="00DD4776">
          <w:rPr>
            <w:rStyle w:val="Hyperlink"/>
            <w:rFonts w:asciiTheme="minorHAnsi" w:hAnsiTheme="minorHAnsi"/>
            <w:noProof/>
          </w:rPr>
          <w:t>http://www.worldwidewebsize.com/</w:t>
        </w:r>
      </w:hyperlink>
      <w:r w:rsidRPr="00DD4776">
        <w:rPr>
          <w:noProof/>
        </w:rPr>
        <w:t>.</w:t>
      </w:r>
    </w:p>
    <w:p w14:paraId="1A0866B4" w14:textId="77777777" w:rsidR="00DD4776" w:rsidRPr="00DD4776" w:rsidRDefault="00DD4776" w:rsidP="00DD4776">
      <w:pPr>
        <w:pStyle w:val="EndNoteBibliography"/>
        <w:ind w:left="720" w:hanging="720"/>
        <w:rPr>
          <w:noProof/>
        </w:rPr>
      </w:pPr>
      <w:r w:rsidRPr="00DD4776">
        <w:rPr>
          <w:noProof/>
        </w:rPr>
        <w:t>14.</w:t>
      </w:r>
      <w:r w:rsidRPr="00DD4776">
        <w:rPr>
          <w:noProof/>
        </w:rPr>
        <w:tab/>
        <w:t xml:space="preserve">Hyvönen, E., S. Saarela, and K. Viljanen, </w:t>
      </w:r>
      <w:r w:rsidRPr="00DD4776">
        <w:rPr>
          <w:i/>
          <w:noProof/>
        </w:rPr>
        <w:t>Application of ontology techniques to view-based semantic search and browsing</w:t>
      </w:r>
      <w:r w:rsidRPr="00DD4776">
        <w:rPr>
          <w:noProof/>
        </w:rPr>
        <w:t xml:space="preserve">, in </w:t>
      </w:r>
      <w:r w:rsidRPr="00DD4776">
        <w:rPr>
          <w:i/>
          <w:noProof/>
        </w:rPr>
        <w:t>The Semantic Web: Research and Applications</w:t>
      </w:r>
      <w:r w:rsidRPr="00DD4776">
        <w:rPr>
          <w:noProof/>
        </w:rPr>
        <w:t>. 2004, Springer. p. 92-106.</w:t>
      </w:r>
    </w:p>
    <w:p w14:paraId="1C55CDAF" w14:textId="77777777" w:rsidR="00DD4776" w:rsidRPr="00DD4776" w:rsidRDefault="00DD4776" w:rsidP="00DD4776">
      <w:pPr>
        <w:pStyle w:val="EndNoteBibliography"/>
        <w:ind w:left="720" w:hanging="720"/>
        <w:rPr>
          <w:i/>
          <w:noProof/>
        </w:rPr>
      </w:pPr>
      <w:r w:rsidRPr="00DD4776">
        <w:rPr>
          <w:noProof/>
        </w:rPr>
        <w:t>15.</w:t>
      </w:r>
      <w:r w:rsidRPr="00DD4776">
        <w:rPr>
          <w:noProof/>
        </w:rPr>
        <w:tab/>
        <w:t xml:space="preserve">Bechhofer, S., et al., </w:t>
      </w:r>
      <w:r w:rsidRPr="00DD4776">
        <w:rPr>
          <w:i/>
          <w:noProof/>
        </w:rPr>
        <w:t>Guiding the User: An Ontology Driven Interface.</w:t>
      </w:r>
    </w:p>
    <w:p w14:paraId="0B217DF5" w14:textId="77777777" w:rsidR="00DD4776" w:rsidRPr="00DD4776" w:rsidRDefault="00DD4776" w:rsidP="00DD4776">
      <w:pPr>
        <w:pStyle w:val="EndNoteBibliography"/>
        <w:ind w:left="720" w:hanging="720"/>
        <w:rPr>
          <w:noProof/>
        </w:rPr>
      </w:pPr>
      <w:r w:rsidRPr="00DD4776">
        <w:rPr>
          <w:noProof/>
        </w:rPr>
        <w:t>16.</w:t>
      </w:r>
      <w:r w:rsidRPr="00DD4776">
        <w:rPr>
          <w:noProof/>
        </w:rPr>
        <w:tab/>
        <w:t xml:space="preserve">Bechhofer, S. and C. Goble, </w:t>
      </w:r>
      <w:r w:rsidRPr="00DD4776">
        <w:rPr>
          <w:i/>
          <w:noProof/>
        </w:rPr>
        <w:t>Classification Based Navigation and Retrieval for Picture Archives</w:t>
      </w:r>
      <w:r w:rsidRPr="00DD4776">
        <w:rPr>
          <w:noProof/>
        </w:rPr>
        <w:t xml:space="preserve">, in </w:t>
      </w:r>
      <w:r w:rsidRPr="00DD4776">
        <w:rPr>
          <w:i/>
          <w:noProof/>
        </w:rPr>
        <w:t>Database Semantics</w:t>
      </w:r>
      <w:r w:rsidRPr="00DD4776">
        <w:rPr>
          <w:noProof/>
        </w:rPr>
        <w:t>. 1999, Springer. p. 291-310.</w:t>
      </w:r>
    </w:p>
    <w:p w14:paraId="0B5A47BF" w14:textId="77777777" w:rsidR="00DD4776" w:rsidRPr="00DD4776" w:rsidRDefault="00DD4776" w:rsidP="00DD4776">
      <w:pPr>
        <w:pStyle w:val="EndNoteBibliography"/>
        <w:ind w:left="720" w:hanging="720"/>
        <w:rPr>
          <w:noProof/>
        </w:rPr>
      </w:pPr>
      <w:r w:rsidRPr="00DD4776">
        <w:rPr>
          <w:noProof/>
        </w:rPr>
        <w:t>17.</w:t>
      </w:r>
      <w:r w:rsidRPr="00DD4776">
        <w:rPr>
          <w:noProof/>
        </w:rPr>
        <w:tab/>
        <w:t xml:space="preserve">Schreiber, A.T.G., et al., </w:t>
      </w:r>
      <w:r w:rsidRPr="00DD4776">
        <w:rPr>
          <w:i/>
          <w:noProof/>
        </w:rPr>
        <w:t>Ontology-based photo annotation.</w:t>
      </w:r>
      <w:r w:rsidRPr="00DD4776">
        <w:rPr>
          <w:noProof/>
        </w:rPr>
        <w:t xml:space="preserve"> IEEE Intelligent Systems, 2001. </w:t>
      </w:r>
      <w:r w:rsidRPr="00DD4776">
        <w:rPr>
          <w:b/>
          <w:noProof/>
        </w:rPr>
        <w:t>16</w:t>
      </w:r>
      <w:r w:rsidRPr="00DD4776">
        <w:rPr>
          <w:noProof/>
        </w:rPr>
        <w:t>(3): p. 66-74.</w:t>
      </w:r>
    </w:p>
    <w:p w14:paraId="124DED03" w14:textId="4B52A752" w:rsidR="00DD4776" w:rsidRPr="00DD4776" w:rsidRDefault="00DD4776" w:rsidP="00DD4776">
      <w:pPr>
        <w:pStyle w:val="EndNoteBibliography"/>
        <w:ind w:left="720" w:hanging="720"/>
        <w:rPr>
          <w:noProof/>
        </w:rPr>
      </w:pPr>
      <w:r w:rsidRPr="00DD4776">
        <w:rPr>
          <w:noProof/>
        </w:rPr>
        <w:t>18.</w:t>
      </w:r>
      <w:r w:rsidRPr="00DD4776">
        <w:rPr>
          <w:noProof/>
        </w:rPr>
        <w:tab/>
        <w:t xml:space="preserve">Wikipedia. </w:t>
      </w:r>
      <w:r w:rsidRPr="00DD4776">
        <w:rPr>
          <w:i/>
          <w:noProof/>
        </w:rPr>
        <w:t>Faceted search</w:t>
      </w:r>
      <w:r w:rsidRPr="00DD4776">
        <w:rPr>
          <w:noProof/>
        </w:rPr>
        <w:t xml:space="preserve">.  [cited 2014 April 23, 2014]; Available from: </w:t>
      </w:r>
      <w:hyperlink r:id="rId28" w:history="1">
        <w:r w:rsidRPr="00DD4776">
          <w:rPr>
            <w:rStyle w:val="Hyperlink"/>
            <w:rFonts w:asciiTheme="minorHAnsi" w:hAnsiTheme="minorHAnsi"/>
            <w:noProof/>
          </w:rPr>
          <w:t>http://en.wikipedia.org/wiki/Faceted_search</w:t>
        </w:r>
      </w:hyperlink>
      <w:r w:rsidRPr="00DD4776">
        <w:rPr>
          <w:noProof/>
        </w:rPr>
        <w:t>.</w:t>
      </w:r>
    </w:p>
    <w:p w14:paraId="1E255ECC" w14:textId="77777777" w:rsidR="00DD4776" w:rsidRPr="00DD4776" w:rsidRDefault="00DD4776" w:rsidP="00DD4776">
      <w:pPr>
        <w:pStyle w:val="EndNoteBibliography"/>
        <w:ind w:left="720" w:hanging="720"/>
        <w:rPr>
          <w:noProof/>
        </w:rPr>
      </w:pPr>
      <w:r w:rsidRPr="00DD4776">
        <w:rPr>
          <w:noProof/>
        </w:rPr>
        <w:t>19.</w:t>
      </w:r>
      <w:r w:rsidRPr="00DD4776">
        <w:rPr>
          <w:noProof/>
        </w:rPr>
        <w:tab/>
        <w:t xml:space="preserve">Smith, D.A. and N.R. Shadbolt, </w:t>
      </w:r>
      <w:r w:rsidRPr="00DD4776">
        <w:rPr>
          <w:i/>
          <w:noProof/>
        </w:rPr>
        <w:t>FacetOntology: Expressive Descriptions of Facets in the Semantic Web</w:t>
      </w:r>
      <w:r w:rsidRPr="00DD4776">
        <w:rPr>
          <w:noProof/>
        </w:rPr>
        <w:t xml:space="preserve">, in </w:t>
      </w:r>
      <w:r w:rsidRPr="00DD4776">
        <w:rPr>
          <w:i/>
          <w:noProof/>
        </w:rPr>
        <w:t>Semantic Technology</w:t>
      </w:r>
      <w:r w:rsidRPr="00DD4776">
        <w:rPr>
          <w:noProof/>
        </w:rPr>
        <w:t>. 2013, Springer. p. 223-238.</w:t>
      </w:r>
    </w:p>
    <w:p w14:paraId="45D13A4F" w14:textId="77777777" w:rsidR="00DD4776" w:rsidRPr="00DD4776" w:rsidRDefault="00DD4776" w:rsidP="00DD4776">
      <w:pPr>
        <w:pStyle w:val="EndNoteBibliography"/>
        <w:ind w:left="720" w:hanging="720"/>
        <w:rPr>
          <w:noProof/>
        </w:rPr>
      </w:pPr>
      <w:r w:rsidRPr="00DD4776">
        <w:rPr>
          <w:noProof/>
        </w:rPr>
        <w:t>20.</w:t>
      </w:r>
      <w:r w:rsidRPr="00DD4776">
        <w:rPr>
          <w:noProof/>
        </w:rPr>
        <w:tab/>
        <w:t xml:space="preserve">Catarci, T., et al., </w:t>
      </w:r>
      <w:r w:rsidRPr="00DD4776">
        <w:rPr>
          <w:i/>
          <w:noProof/>
        </w:rPr>
        <w:t>Visual query systems for databases: A survey.</w:t>
      </w:r>
      <w:r w:rsidRPr="00DD4776">
        <w:rPr>
          <w:noProof/>
        </w:rPr>
        <w:t xml:space="preserve"> Journal of Visual Languages and Computing, 1997. </w:t>
      </w:r>
      <w:r w:rsidRPr="00DD4776">
        <w:rPr>
          <w:b/>
          <w:noProof/>
        </w:rPr>
        <w:t>8</w:t>
      </w:r>
      <w:r w:rsidRPr="00DD4776">
        <w:rPr>
          <w:noProof/>
        </w:rPr>
        <w:t>: p. 215-260.</w:t>
      </w:r>
    </w:p>
    <w:p w14:paraId="145EB0B3" w14:textId="4B34DB63" w:rsidR="003C39FF" w:rsidRPr="00692AC2" w:rsidRDefault="00DD4776" w:rsidP="00692AC2">
      <w:r>
        <w:fldChar w:fldCharType="end"/>
      </w:r>
    </w:p>
    <w:sectPr w:rsidR="003C39FF" w:rsidRPr="00692AC2" w:rsidSect="00EB5326">
      <w:footerReference w:type="default" r:id="rId29"/>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9FF222" w14:textId="77777777" w:rsidR="001B6AA0" w:rsidRDefault="001B6AA0" w:rsidP="00EB5326">
      <w:r>
        <w:separator/>
      </w:r>
    </w:p>
  </w:endnote>
  <w:endnote w:type="continuationSeparator" w:id="0">
    <w:p w14:paraId="749C120C" w14:textId="77777777" w:rsidR="001B6AA0" w:rsidRDefault="001B6AA0" w:rsidP="00EB5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2B4899" w14:textId="5D38B4A7" w:rsidR="001B6AA0" w:rsidRDefault="001B6AA0" w:rsidP="00EB5326">
    <w:pPr>
      <w:pStyle w:val="Footer"/>
      <w:jc w:val="center"/>
    </w:pPr>
    <w:r>
      <w:rPr>
        <w:rStyle w:val="PageNumber"/>
      </w:rPr>
      <w:fldChar w:fldCharType="begin"/>
    </w:r>
    <w:r>
      <w:rPr>
        <w:rStyle w:val="PageNumber"/>
      </w:rPr>
      <w:instrText xml:space="preserve"> PAGE </w:instrText>
    </w:r>
    <w:r>
      <w:rPr>
        <w:rStyle w:val="PageNumber"/>
      </w:rPr>
      <w:fldChar w:fldCharType="separate"/>
    </w:r>
    <w:r w:rsidR="0036679A">
      <w:rPr>
        <w:rStyle w:val="PageNumber"/>
        <w:noProof/>
      </w:rPr>
      <w:t>48</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E2BCD9" w14:textId="77777777" w:rsidR="001B6AA0" w:rsidRDefault="001B6AA0" w:rsidP="00EB5326">
      <w:r>
        <w:separator/>
      </w:r>
    </w:p>
  </w:footnote>
  <w:footnote w:type="continuationSeparator" w:id="0">
    <w:p w14:paraId="31C71229" w14:textId="77777777" w:rsidR="001B6AA0" w:rsidRDefault="001B6AA0" w:rsidP="00EB5326">
      <w:r>
        <w:continuationSeparator/>
      </w:r>
    </w:p>
  </w:footnote>
  <w:footnote w:id="1">
    <w:p w14:paraId="22071F9E" w14:textId="77777777" w:rsidR="001B6AA0" w:rsidRDefault="001B6AA0" w:rsidP="000B553D">
      <w:pPr>
        <w:pStyle w:val="FootnoteText"/>
      </w:pPr>
      <w:r>
        <w:rPr>
          <w:rStyle w:val="FootnoteReference"/>
        </w:rPr>
        <w:footnoteRef/>
      </w:r>
      <w:r>
        <w:t xml:space="preserve"> </w:t>
      </w:r>
      <w:r w:rsidRPr="00093AA6">
        <w:rPr>
          <w:rFonts w:cs="Times New Roman"/>
          <w:sz w:val="16"/>
          <w:szCs w:val="16"/>
        </w:rPr>
        <w:t>http://</w:t>
      </w:r>
      <w:r w:rsidRPr="00093AA6">
        <w:rPr>
          <w:rStyle w:val="HTMLCite"/>
          <w:rFonts w:eastAsia="Times New Roman" w:cs="Times New Roman"/>
          <w:sz w:val="16"/>
          <w:szCs w:val="16"/>
        </w:rPr>
        <w:t>www.</w:t>
      </w:r>
      <w:r w:rsidRPr="00093AA6">
        <w:rPr>
          <w:rStyle w:val="HTMLCite"/>
          <w:rFonts w:eastAsia="Times New Roman" w:cs="Times New Roman"/>
          <w:bCs/>
          <w:sz w:val="16"/>
          <w:szCs w:val="16"/>
        </w:rPr>
        <w:t>amazon</w:t>
      </w:r>
      <w:r w:rsidRPr="00093AA6">
        <w:rPr>
          <w:rStyle w:val="HTMLCite"/>
          <w:rFonts w:eastAsia="Times New Roman" w:cs="Times New Roman"/>
          <w:sz w:val="16"/>
          <w:szCs w:val="16"/>
        </w:rPr>
        <w:t>.com</w:t>
      </w:r>
    </w:p>
  </w:footnote>
  <w:footnote w:id="2">
    <w:p w14:paraId="0654B0FE" w14:textId="77777777" w:rsidR="001B6AA0" w:rsidRDefault="001B6AA0" w:rsidP="000B553D">
      <w:pPr>
        <w:pStyle w:val="FootnoteText"/>
      </w:pPr>
      <w:r>
        <w:rPr>
          <w:rStyle w:val="FootnoteReference"/>
        </w:rPr>
        <w:footnoteRef/>
      </w:r>
      <w:r>
        <w:t xml:space="preserve"> </w:t>
      </w:r>
      <w:r w:rsidRPr="00093AA6">
        <w:rPr>
          <w:rFonts w:cs="Times New Roman"/>
          <w:sz w:val="16"/>
          <w:szCs w:val="16"/>
        </w:rPr>
        <w:t>http://www.ebay.com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24A4"/>
    <w:multiLevelType w:val="hybridMultilevel"/>
    <w:tmpl w:val="9FCCC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43BA9"/>
    <w:multiLevelType w:val="hybridMultilevel"/>
    <w:tmpl w:val="078E32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87629E8"/>
    <w:multiLevelType w:val="hybridMultilevel"/>
    <w:tmpl w:val="AEC40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103E99"/>
    <w:multiLevelType w:val="multilevel"/>
    <w:tmpl w:val="97B6AF30"/>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2C562D05"/>
    <w:multiLevelType w:val="hybridMultilevel"/>
    <w:tmpl w:val="A45CE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FB2C37"/>
    <w:multiLevelType w:val="hybridMultilevel"/>
    <w:tmpl w:val="EE304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5650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76B530B"/>
    <w:multiLevelType w:val="hybridMultilevel"/>
    <w:tmpl w:val="1954F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B71106"/>
    <w:multiLevelType w:val="hybridMultilevel"/>
    <w:tmpl w:val="B1E2C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16716D"/>
    <w:multiLevelType w:val="hybridMultilevel"/>
    <w:tmpl w:val="542229B2"/>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E44477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6E42176F"/>
    <w:multiLevelType w:val="hybridMultilevel"/>
    <w:tmpl w:val="59406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C03952"/>
    <w:multiLevelType w:val="hybridMultilevel"/>
    <w:tmpl w:val="9A006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1"/>
  </w:num>
  <w:num w:numId="4">
    <w:abstractNumId w:val="6"/>
  </w:num>
  <w:num w:numId="5">
    <w:abstractNumId w:val="3"/>
  </w:num>
  <w:num w:numId="6">
    <w:abstractNumId w:val="8"/>
  </w:num>
  <w:num w:numId="7">
    <w:abstractNumId w:val="2"/>
  </w:num>
  <w:num w:numId="8">
    <w:abstractNumId w:val="5"/>
  </w:num>
  <w:num w:numId="9">
    <w:abstractNumId w:val="4"/>
  </w:num>
  <w:num w:numId="10">
    <w:abstractNumId w:val="12"/>
  </w:num>
  <w:num w:numId="11">
    <w:abstractNumId w:val="1"/>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s25ppery0xtwlevwr5vrr0ivsptart9ve22&quot;&gt;PR&lt;record-ids&gt;&lt;item&gt;35&lt;/item&gt;&lt;item&gt;36&lt;/item&gt;&lt;item&gt;37&lt;/item&gt;&lt;item&gt;38&lt;/item&gt;&lt;item&gt;39&lt;/item&gt;&lt;item&gt;41&lt;/item&gt;&lt;item&gt;42&lt;/item&gt;&lt;item&gt;44&lt;/item&gt;&lt;item&gt;45&lt;/item&gt;&lt;item&gt;46&lt;/item&gt;&lt;item&gt;49&lt;/item&gt;&lt;item&gt;50&lt;/item&gt;&lt;item&gt;51&lt;/item&gt;&lt;item&gt;56&lt;/item&gt;&lt;item&gt;57&lt;/item&gt;&lt;item&gt;58&lt;/item&gt;&lt;item&gt;60&lt;/item&gt;&lt;item&gt;61&lt;/item&gt;&lt;item&gt;62&lt;/item&gt;&lt;item&gt;63&lt;/item&gt;&lt;/record-ids&gt;&lt;/item&gt;&lt;/Libraries&gt;"/>
  </w:docVars>
  <w:rsids>
    <w:rsidRoot w:val="006C14F3"/>
    <w:rsid w:val="000059B5"/>
    <w:rsid w:val="0002373B"/>
    <w:rsid w:val="00027578"/>
    <w:rsid w:val="00046F24"/>
    <w:rsid w:val="00047AF4"/>
    <w:rsid w:val="000672DB"/>
    <w:rsid w:val="00077026"/>
    <w:rsid w:val="000B553D"/>
    <w:rsid w:val="000B7266"/>
    <w:rsid w:val="000B737F"/>
    <w:rsid w:val="000C2037"/>
    <w:rsid w:val="000C5D58"/>
    <w:rsid w:val="000C68CB"/>
    <w:rsid w:val="000D0112"/>
    <w:rsid w:val="000D0E97"/>
    <w:rsid w:val="000D5618"/>
    <w:rsid w:val="000D5BBC"/>
    <w:rsid w:val="000E07F5"/>
    <w:rsid w:val="000E310E"/>
    <w:rsid w:val="000F257D"/>
    <w:rsid w:val="000F384A"/>
    <w:rsid w:val="000F3FF0"/>
    <w:rsid w:val="00112A0B"/>
    <w:rsid w:val="0012172C"/>
    <w:rsid w:val="001322E1"/>
    <w:rsid w:val="00135594"/>
    <w:rsid w:val="001532D2"/>
    <w:rsid w:val="00156FA1"/>
    <w:rsid w:val="00162778"/>
    <w:rsid w:val="00182FD7"/>
    <w:rsid w:val="00184035"/>
    <w:rsid w:val="001902BE"/>
    <w:rsid w:val="001918E3"/>
    <w:rsid w:val="001935A9"/>
    <w:rsid w:val="001967BF"/>
    <w:rsid w:val="001A063D"/>
    <w:rsid w:val="001A2C4E"/>
    <w:rsid w:val="001B6AA0"/>
    <w:rsid w:val="001C0F77"/>
    <w:rsid w:val="001C1884"/>
    <w:rsid w:val="001C2E22"/>
    <w:rsid w:val="001C6D61"/>
    <w:rsid w:val="001C7331"/>
    <w:rsid w:val="001D3066"/>
    <w:rsid w:val="001D7C47"/>
    <w:rsid w:val="001F66E0"/>
    <w:rsid w:val="002020A7"/>
    <w:rsid w:val="00242F1F"/>
    <w:rsid w:val="00252903"/>
    <w:rsid w:val="002536C8"/>
    <w:rsid w:val="002716EE"/>
    <w:rsid w:val="00290514"/>
    <w:rsid w:val="00297E9C"/>
    <w:rsid w:val="002A3906"/>
    <w:rsid w:val="002B1BEF"/>
    <w:rsid w:val="002D0D02"/>
    <w:rsid w:val="002D37ED"/>
    <w:rsid w:val="002F6572"/>
    <w:rsid w:val="002F67B0"/>
    <w:rsid w:val="002F7CE2"/>
    <w:rsid w:val="00304C11"/>
    <w:rsid w:val="00321178"/>
    <w:rsid w:val="00332043"/>
    <w:rsid w:val="003538F0"/>
    <w:rsid w:val="0036679A"/>
    <w:rsid w:val="00372545"/>
    <w:rsid w:val="0037590C"/>
    <w:rsid w:val="003819E7"/>
    <w:rsid w:val="00391136"/>
    <w:rsid w:val="00393885"/>
    <w:rsid w:val="003B77D1"/>
    <w:rsid w:val="003B77ED"/>
    <w:rsid w:val="003C0A86"/>
    <w:rsid w:val="003C39FF"/>
    <w:rsid w:val="003C47CE"/>
    <w:rsid w:val="003C7442"/>
    <w:rsid w:val="003D2F08"/>
    <w:rsid w:val="003D765E"/>
    <w:rsid w:val="003E29E0"/>
    <w:rsid w:val="003E4D04"/>
    <w:rsid w:val="003E4F5C"/>
    <w:rsid w:val="003E55BC"/>
    <w:rsid w:val="003F44ED"/>
    <w:rsid w:val="004035E7"/>
    <w:rsid w:val="00410D9D"/>
    <w:rsid w:val="00424550"/>
    <w:rsid w:val="004340C6"/>
    <w:rsid w:val="00440B61"/>
    <w:rsid w:val="00442F6A"/>
    <w:rsid w:val="0044549D"/>
    <w:rsid w:val="0044739E"/>
    <w:rsid w:val="00456021"/>
    <w:rsid w:val="00457984"/>
    <w:rsid w:val="004631B0"/>
    <w:rsid w:val="00474A60"/>
    <w:rsid w:val="004837F8"/>
    <w:rsid w:val="00486281"/>
    <w:rsid w:val="00496C2D"/>
    <w:rsid w:val="004A1482"/>
    <w:rsid w:val="004A4B6B"/>
    <w:rsid w:val="004B22D6"/>
    <w:rsid w:val="004B3685"/>
    <w:rsid w:val="004B38D8"/>
    <w:rsid w:val="004B6620"/>
    <w:rsid w:val="004B79F8"/>
    <w:rsid w:val="004C0C2A"/>
    <w:rsid w:val="004C74CC"/>
    <w:rsid w:val="004D1663"/>
    <w:rsid w:val="004D5544"/>
    <w:rsid w:val="004E4A61"/>
    <w:rsid w:val="004F03F9"/>
    <w:rsid w:val="005025DF"/>
    <w:rsid w:val="0050589F"/>
    <w:rsid w:val="00526CF0"/>
    <w:rsid w:val="0053024F"/>
    <w:rsid w:val="005364FE"/>
    <w:rsid w:val="00541F5B"/>
    <w:rsid w:val="00552B62"/>
    <w:rsid w:val="0056259B"/>
    <w:rsid w:val="0056657E"/>
    <w:rsid w:val="00570A1A"/>
    <w:rsid w:val="00572009"/>
    <w:rsid w:val="00574234"/>
    <w:rsid w:val="00584CC5"/>
    <w:rsid w:val="00596199"/>
    <w:rsid w:val="005A15A1"/>
    <w:rsid w:val="005A5413"/>
    <w:rsid w:val="005A788A"/>
    <w:rsid w:val="005B656F"/>
    <w:rsid w:val="005D09F2"/>
    <w:rsid w:val="005E05FF"/>
    <w:rsid w:val="005E0BF9"/>
    <w:rsid w:val="005E100B"/>
    <w:rsid w:val="005E1C33"/>
    <w:rsid w:val="005E3868"/>
    <w:rsid w:val="005E7733"/>
    <w:rsid w:val="005F4358"/>
    <w:rsid w:val="00610484"/>
    <w:rsid w:val="00610D96"/>
    <w:rsid w:val="00613FBE"/>
    <w:rsid w:val="0061464B"/>
    <w:rsid w:val="00620D40"/>
    <w:rsid w:val="0063098D"/>
    <w:rsid w:val="006315D4"/>
    <w:rsid w:val="00636DB2"/>
    <w:rsid w:val="00650C69"/>
    <w:rsid w:val="00653D7B"/>
    <w:rsid w:val="00666919"/>
    <w:rsid w:val="00680E8D"/>
    <w:rsid w:val="00692AC2"/>
    <w:rsid w:val="006953A7"/>
    <w:rsid w:val="00695B8B"/>
    <w:rsid w:val="006A186D"/>
    <w:rsid w:val="006C14F3"/>
    <w:rsid w:val="006D4675"/>
    <w:rsid w:val="006F53AB"/>
    <w:rsid w:val="00705A8D"/>
    <w:rsid w:val="00710AFE"/>
    <w:rsid w:val="00732BDE"/>
    <w:rsid w:val="007337BA"/>
    <w:rsid w:val="00737C9C"/>
    <w:rsid w:val="0074463E"/>
    <w:rsid w:val="0074654E"/>
    <w:rsid w:val="00750A95"/>
    <w:rsid w:val="007616B0"/>
    <w:rsid w:val="00765A2F"/>
    <w:rsid w:val="007702A8"/>
    <w:rsid w:val="007743EA"/>
    <w:rsid w:val="00790F5B"/>
    <w:rsid w:val="007919D5"/>
    <w:rsid w:val="007A5605"/>
    <w:rsid w:val="007B459D"/>
    <w:rsid w:val="007B657C"/>
    <w:rsid w:val="007D7090"/>
    <w:rsid w:val="0080594E"/>
    <w:rsid w:val="00805E3F"/>
    <w:rsid w:val="008161B3"/>
    <w:rsid w:val="008162EC"/>
    <w:rsid w:val="00816752"/>
    <w:rsid w:val="00833E91"/>
    <w:rsid w:val="00834983"/>
    <w:rsid w:val="008472ED"/>
    <w:rsid w:val="00852331"/>
    <w:rsid w:val="00857738"/>
    <w:rsid w:val="00860B76"/>
    <w:rsid w:val="00862813"/>
    <w:rsid w:val="008745EB"/>
    <w:rsid w:val="0087589B"/>
    <w:rsid w:val="00890E24"/>
    <w:rsid w:val="008912E5"/>
    <w:rsid w:val="008A2D69"/>
    <w:rsid w:val="008B03EC"/>
    <w:rsid w:val="008B2263"/>
    <w:rsid w:val="008C5083"/>
    <w:rsid w:val="008D3EE3"/>
    <w:rsid w:val="00902899"/>
    <w:rsid w:val="0091172D"/>
    <w:rsid w:val="00914311"/>
    <w:rsid w:val="00914AF6"/>
    <w:rsid w:val="009165BA"/>
    <w:rsid w:val="009242C6"/>
    <w:rsid w:val="00931B59"/>
    <w:rsid w:val="00934A43"/>
    <w:rsid w:val="00955D07"/>
    <w:rsid w:val="00955D91"/>
    <w:rsid w:val="0096505F"/>
    <w:rsid w:val="00980262"/>
    <w:rsid w:val="009805DE"/>
    <w:rsid w:val="00986DE0"/>
    <w:rsid w:val="00992D2A"/>
    <w:rsid w:val="00994248"/>
    <w:rsid w:val="009A7780"/>
    <w:rsid w:val="009E50E3"/>
    <w:rsid w:val="00A0200B"/>
    <w:rsid w:val="00A07808"/>
    <w:rsid w:val="00A162C2"/>
    <w:rsid w:val="00A17229"/>
    <w:rsid w:val="00A17DED"/>
    <w:rsid w:val="00A236A3"/>
    <w:rsid w:val="00A27203"/>
    <w:rsid w:val="00A27886"/>
    <w:rsid w:val="00A27DC3"/>
    <w:rsid w:val="00A41E17"/>
    <w:rsid w:val="00A445CF"/>
    <w:rsid w:val="00A514B0"/>
    <w:rsid w:val="00A70920"/>
    <w:rsid w:val="00A80AA0"/>
    <w:rsid w:val="00A82398"/>
    <w:rsid w:val="00A83825"/>
    <w:rsid w:val="00A84FE9"/>
    <w:rsid w:val="00A9619E"/>
    <w:rsid w:val="00AA392C"/>
    <w:rsid w:val="00AF0C15"/>
    <w:rsid w:val="00B00FF3"/>
    <w:rsid w:val="00B05A84"/>
    <w:rsid w:val="00B15C59"/>
    <w:rsid w:val="00B247B9"/>
    <w:rsid w:val="00B35C63"/>
    <w:rsid w:val="00B37BBC"/>
    <w:rsid w:val="00B40A38"/>
    <w:rsid w:val="00B442B4"/>
    <w:rsid w:val="00B476AC"/>
    <w:rsid w:val="00B54018"/>
    <w:rsid w:val="00B54257"/>
    <w:rsid w:val="00B7434F"/>
    <w:rsid w:val="00B74A5D"/>
    <w:rsid w:val="00B81FA2"/>
    <w:rsid w:val="00B8326F"/>
    <w:rsid w:val="00B94C9F"/>
    <w:rsid w:val="00B951CD"/>
    <w:rsid w:val="00BA19C3"/>
    <w:rsid w:val="00BA44E2"/>
    <w:rsid w:val="00BB2A29"/>
    <w:rsid w:val="00BC4E67"/>
    <w:rsid w:val="00BD35DC"/>
    <w:rsid w:val="00BD4AD0"/>
    <w:rsid w:val="00BD70CA"/>
    <w:rsid w:val="00BE1F4D"/>
    <w:rsid w:val="00BE52F0"/>
    <w:rsid w:val="00C00AD9"/>
    <w:rsid w:val="00C11AF7"/>
    <w:rsid w:val="00C13A9F"/>
    <w:rsid w:val="00C200B3"/>
    <w:rsid w:val="00C22933"/>
    <w:rsid w:val="00C45A7D"/>
    <w:rsid w:val="00C47823"/>
    <w:rsid w:val="00C741E9"/>
    <w:rsid w:val="00C76446"/>
    <w:rsid w:val="00C8203C"/>
    <w:rsid w:val="00C82B20"/>
    <w:rsid w:val="00C844C4"/>
    <w:rsid w:val="00C9401D"/>
    <w:rsid w:val="00C951C9"/>
    <w:rsid w:val="00CB2CE1"/>
    <w:rsid w:val="00CC3B3F"/>
    <w:rsid w:val="00CC64A3"/>
    <w:rsid w:val="00CD6657"/>
    <w:rsid w:val="00CE0101"/>
    <w:rsid w:val="00CF21FF"/>
    <w:rsid w:val="00CF6480"/>
    <w:rsid w:val="00D02DBF"/>
    <w:rsid w:val="00D05C7D"/>
    <w:rsid w:val="00D06760"/>
    <w:rsid w:val="00D12393"/>
    <w:rsid w:val="00D16960"/>
    <w:rsid w:val="00D2099C"/>
    <w:rsid w:val="00D20D5D"/>
    <w:rsid w:val="00D233AC"/>
    <w:rsid w:val="00D32BF7"/>
    <w:rsid w:val="00D401B9"/>
    <w:rsid w:val="00D46C40"/>
    <w:rsid w:val="00D46ED3"/>
    <w:rsid w:val="00D54827"/>
    <w:rsid w:val="00D61EB4"/>
    <w:rsid w:val="00D72F20"/>
    <w:rsid w:val="00D7646F"/>
    <w:rsid w:val="00D8049E"/>
    <w:rsid w:val="00D91613"/>
    <w:rsid w:val="00DA65BF"/>
    <w:rsid w:val="00DA6DC4"/>
    <w:rsid w:val="00DC4688"/>
    <w:rsid w:val="00DC4E8A"/>
    <w:rsid w:val="00DD0DCA"/>
    <w:rsid w:val="00DD4776"/>
    <w:rsid w:val="00DE4CA0"/>
    <w:rsid w:val="00DE676A"/>
    <w:rsid w:val="00DF5A25"/>
    <w:rsid w:val="00DF6D40"/>
    <w:rsid w:val="00E04667"/>
    <w:rsid w:val="00E0756C"/>
    <w:rsid w:val="00E22934"/>
    <w:rsid w:val="00E22EC5"/>
    <w:rsid w:val="00E2328E"/>
    <w:rsid w:val="00E23F7A"/>
    <w:rsid w:val="00E31883"/>
    <w:rsid w:val="00E33BB2"/>
    <w:rsid w:val="00E43BC0"/>
    <w:rsid w:val="00E5751D"/>
    <w:rsid w:val="00E612B2"/>
    <w:rsid w:val="00E77764"/>
    <w:rsid w:val="00E77FFE"/>
    <w:rsid w:val="00E81647"/>
    <w:rsid w:val="00E83867"/>
    <w:rsid w:val="00E83A12"/>
    <w:rsid w:val="00E93A7B"/>
    <w:rsid w:val="00EA1973"/>
    <w:rsid w:val="00EB0973"/>
    <w:rsid w:val="00EB1D88"/>
    <w:rsid w:val="00EB2547"/>
    <w:rsid w:val="00EB5326"/>
    <w:rsid w:val="00EC1442"/>
    <w:rsid w:val="00EE4BCF"/>
    <w:rsid w:val="00EF5760"/>
    <w:rsid w:val="00EF5FB5"/>
    <w:rsid w:val="00F158DB"/>
    <w:rsid w:val="00F212BB"/>
    <w:rsid w:val="00F26F6C"/>
    <w:rsid w:val="00F30BF7"/>
    <w:rsid w:val="00F37CAF"/>
    <w:rsid w:val="00F42F72"/>
    <w:rsid w:val="00F45A4F"/>
    <w:rsid w:val="00F45F6E"/>
    <w:rsid w:val="00F572C2"/>
    <w:rsid w:val="00F80FDB"/>
    <w:rsid w:val="00F94A40"/>
    <w:rsid w:val="00FA150F"/>
    <w:rsid w:val="00FB3930"/>
    <w:rsid w:val="00FB56F1"/>
    <w:rsid w:val="00FE66ED"/>
    <w:rsid w:val="00FF20F9"/>
    <w:rsid w:val="00FF37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C248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827"/>
    <w:rPr>
      <w:rFonts w:ascii="Times New Roman" w:hAnsi="Times New Roman"/>
    </w:rPr>
  </w:style>
  <w:style w:type="paragraph" w:styleId="Heading1">
    <w:name w:val="heading 1"/>
    <w:basedOn w:val="Normal"/>
    <w:next w:val="Normal"/>
    <w:link w:val="Heading1Char"/>
    <w:uiPriority w:val="9"/>
    <w:qFormat/>
    <w:rsid w:val="0096505F"/>
    <w:pPr>
      <w:keepNext/>
      <w:keepLines/>
      <w:numPr>
        <w:numId w:val="1"/>
      </w:numPr>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6505F"/>
    <w:pPr>
      <w:keepNext/>
      <w:keepLines/>
      <w:numPr>
        <w:ilvl w:val="1"/>
        <w:numId w:val="1"/>
      </w:numPr>
      <w:spacing w:before="200"/>
      <w:outlineLvl w:val="1"/>
    </w:pPr>
    <w:rPr>
      <w:rFonts w:eastAsiaTheme="majorEastAsia" w:cs="Times New Roman"/>
      <w:b/>
      <w:bCs/>
      <w:color w:val="4F81BD" w:themeColor="accent1"/>
      <w:sz w:val="26"/>
      <w:szCs w:val="26"/>
    </w:rPr>
  </w:style>
  <w:style w:type="paragraph" w:styleId="Heading3">
    <w:name w:val="heading 3"/>
    <w:basedOn w:val="Normal"/>
    <w:next w:val="Normal"/>
    <w:link w:val="Heading3Char"/>
    <w:uiPriority w:val="9"/>
    <w:unhideWhenUsed/>
    <w:qFormat/>
    <w:rsid w:val="0096505F"/>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63098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3098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3098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098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098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3098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
    <w:name w:val="Chapter"/>
    <w:basedOn w:val="Title"/>
    <w:qFormat/>
    <w:rsid w:val="0012172C"/>
    <w:rPr>
      <w:rFonts w:ascii="Times New Roman" w:hAnsi="Times New Roman"/>
    </w:rPr>
  </w:style>
  <w:style w:type="paragraph" w:styleId="Title">
    <w:name w:val="Title"/>
    <w:basedOn w:val="Normal"/>
    <w:next w:val="Normal"/>
    <w:link w:val="TitleChar"/>
    <w:uiPriority w:val="10"/>
    <w:qFormat/>
    <w:rsid w:val="0012172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172C"/>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8758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B5326"/>
    <w:pPr>
      <w:tabs>
        <w:tab w:val="center" w:pos="4320"/>
        <w:tab w:val="right" w:pos="8640"/>
      </w:tabs>
    </w:pPr>
  </w:style>
  <w:style w:type="character" w:customStyle="1" w:styleId="HeaderChar">
    <w:name w:val="Header Char"/>
    <w:basedOn w:val="DefaultParagraphFont"/>
    <w:link w:val="Header"/>
    <w:uiPriority w:val="99"/>
    <w:rsid w:val="00EB5326"/>
  </w:style>
  <w:style w:type="paragraph" w:styleId="Footer">
    <w:name w:val="footer"/>
    <w:basedOn w:val="Normal"/>
    <w:link w:val="FooterChar"/>
    <w:uiPriority w:val="99"/>
    <w:unhideWhenUsed/>
    <w:rsid w:val="00EB5326"/>
    <w:pPr>
      <w:tabs>
        <w:tab w:val="center" w:pos="4320"/>
        <w:tab w:val="right" w:pos="8640"/>
      </w:tabs>
    </w:pPr>
  </w:style>
  <w:style w:type="character" w:customStyle="1" w:styleId="FooterChar">
    <w:name w:val="Footer Char"/>
    <w:basedOn w:val="DefaultParagraphFont"/>
    <w:link w:val="Footer"/>
    <w:uiPriority w:val="99"/>
    <w:rsid w:val="00EB5326"/>
  </w:style>
  <w:style w:type="character" w:styleId="PageNumber">
    <w:name w:val="page number"/>
    <w:basedOn w:val="DefaultParagraphFont"/>
    <w:uiPriority w:val="99"/>
    <w:semiHidden/>
    <w:unhideWhenUsed/>
    <w:rsid w:val="00EB5326"/>
  </w:style>
  <w:style w:type="character" w:customStyle="1" w:styleId="Heading1Char">
    <w:name w:val="Heading 1 Char"/>
    <w:basedOn w:val="DefaultParagraphFont"/>
    <w:link w:val="Heading1"/>
    <w:uiPriority w:val="9"/>
    <w:rsid w:val="0096505F"/>
    <w:rPr>
      <w:rFonts w:ascii="Times New Roman" w:eastAsiaTheme="majorEastAsia" w:hAnsi="Times New Roman" w:cstheme="majorBidi"/>
      <w:b/>
      <w:bCs/>
      <w:color w:val="345A8A" w:themeColor="accent1" w:themeShade="B5"/>
      <w:sz w:val="32"/>
      <w:szCs w:val="32"/>
    </w:rPr>
  </w:style>
  <w:style w:type="paragraph" w:styleId="TOCHeading">
    <w:name w:val="TOC Heading"/>
    <w:basedOn w:val="Heading1"/>
    <w:next w:val="Normal"/>
    <w:uiPriority w:val="39"/>
    <w:unhideWhenUsed/>
    <w:qFormat/>
    <w:rsid w:val="00610D9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10D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D96"/>
    <w:rPr>
      <w:rFonts w:ascii="Lucida Grande" w:hAnsi="Lucida Grande" w:cs="Lucida Grande"/>
      <w:sz w:val="18"/>
      <w:szCs w:val="18"/>
    </w:rPr>
  </w:style>
  <w:style w:type="paragraph" w:styleId="TOC1">
    <w:name w:val="toc 1"/>
    <w:basedOn w:val="Normal"/>
    <w:next w:val="Normal"/>
    <w:autoRedefine/>
    <w:uiPriority w:val="39"/>
    <w:unhideWhenUsed/>
    <w:rsid w:val="00DE676A"/>
    <w:pPr>
      <w:tabs>
        <w:tab w:val="left" w:pos="350"/>
        <w:tab w:val="right" w:pos="8290"/>
      </w:tabs>
      <w:spacing w:before="240" w:after="120"/>
    </w:pPr>
    <w:rPr>
      <w:b/>
      <w:caps/>
      <w:sz w:val="22"/>
      <w:szCs w:val="22"/>
      <w:u w:val="single"/>
    </w:rPr>
  </w:style>
  <w:style w:type="paragraph" w:styleId="TOC2">
    <w:name w:val="toc 2"/>
    <w:basedOn w:val="Normal"/>
    <w:next w:val="Normal"/>
    <w:autoRedefine/>
    <w:uiPriority w:val="39"/>
    <w:unhideWhenUsed/>
    <w:rsid w:val="00610D96"/>
    <w:rPr>
      <w:b/>
      <w:smallCaps/>
      <w:sz w:val="22"/>
      <w:szCs w:val="22"/>
    </w:rPr>
  </w:style>
  <w:style w:type="paragraph" w:styleId="TOC3">
    <w:name w:val="toc 3"/>
    <w:basedOn w:val="Normal"/>
    <w:next w:val="Normal"/>
    <w:autoRedefine/>
    <w:uiPriority w:val="39"/>
    <w:unhideWhenUsed/>
    <w:rsid w:val="00610D96"/>
    <w:rPr>
      <w:smallCaps/>
      <w:sz w:val="22"/>
      <w:szCs w:val="22"/>
    </w:rPr>
  </w:style>
  <w:style w:type="paragraph" w:styleId="TOC4">
    <w:name w:val="toc 4"/>
    <w:basedOn w:val="Normal"/>
    <w:next w:val="Normal"/>
    <w:autoRedefine/>
    <w:uiPriority w:val="39"/>
    <w:semiHidden/>
    <w:unhideWhenUsed/>
    <w:rsid w:val="00610D96"/>
    <w:rPr>
      <w:sz w:val="22"/>
      <w:szCs w:val="22"/>
    </w:rPr>
  </w:style>
  <w:style w:type="paragraph" w:styleId="TOC5">
    <w:name w:val="toc 5"/>
    <w:basedOn w:val="Normal"/>
    <w:next w:val="Normal"/>
    <w:autoRedefine/>
    <w:uiPriority w:val="39"/>
    <w:semiHidden/>
    <w:unhideWhenUsed/>
    <w:rsid w:val="00610D96"/>
    <w:rPr>
      <w:sz w:val="22"/>
      <w:szCs w:val="22"/>
    </w:rPr>
  </w:style>
  <w:style w:type="paragraph" w:styleId="TOC6">
    <w:name w:val="toc 6"/>
    <w:basedOn w:val="Normal"/>
    <w:next w:val="Normal"/>
    <w:autoRedefine/>
    <w:uiPriority w:val="39"/>
    <w:semiHidden/>
    <w:unhideWhenUsed/>
    <w:rsid w:val="00610D96"/>
    <w:rPr>
      <w:sz w:val="22"/>
      <w:szCs w:val="22"/>
    </w:rPr>
  </w:style>
  <w:style w:type="paragraph" w:styleId="TOC7">
    <w:name w:val="toc 7"/>
    <w:basedOn w:val="Normal"/>
    <w:next w:val="Normal"/>
    <w:autoRedefine/>
    <w:uiPriority w:val="39"/>
    <w:semiHidden/>
    <w:unhideWhenUsed/>
    <w:rsid w:val="00610D96"/>
    <w:rPr>
      <w:sz w:val="22"/>
      <w:szCs w:val="22"/>
    </w:rPr>
  </w:style>
  <w:style w:type="paragraph" w:styleId="TOC8">
    <w:name w:val="toc 8"/>
    <w:basedOn w:val="Normal"/>
    <w:next w:val="Normal"/>
    <w:autoRedefine/>
    <w:uiPriority w:val="39"/>
    <w:semiHidden/>
    <w:unhideWhenUsed/>
    <w:rsid w:val="00610D96"/>
    <w:rPr>
      <w:sz w:val="22"/>
      <w:szCs w:val="22"/>
    </w:rPr>
  </w:style>
  <w:style w:type="paragraph" w:styleId="TOC9">
    <w:name w:val="toc 9"/>
    <w:basedOn w:val="Normal"/>
    <w:next w:val="Normal"/>
    <w:autoRedefine/>
    <w:uiPriority w:val="39"/>
    <w:semiHidden/>
    <w:unhideWhenUsed/>
    <w:rsid w:val="00610D96"/>
    <w:rPr>
      <w:sz w:val="22"/>
      <w:szCs w:val="22"/>
    </w:rPr>
  </w:style>
  <w:style w:type="character" w:customStyle="1" w:styleId="Heading2Char">
    <w:name w:val="Heading 2 Char"/>
    <w:basedOn w:val="DefaultParagraphFont"/>
    <w:link w:val="Heading2"/>
    <w:uiPriority w:val="9"/>
    <w:rsid w:val="0096505F"/>
    <w:rPr>
      <w:rFonts w:ascii="Times New Roman" w:eastAsiaTheme="majorEastAsia" w:hAnsi="Times New Roman" w:cs="Times New Roman"/>
      <w:b/>
      <w:bCs/>
      <w:color w:val="4F81BD" w:themeColor="accent1"/>
      <w:sz w:val="26"/>
      <w:szCs w:val="26"/>
    </w:rPr>
  </w:style>
  <w:style w:type="character" w:customStyle="1" w:styleId="Heading3Char">
    <w:name w:val="Heading 3 Char"/>
    <w:basedOn w:val="DefaultParagraphFont"/>
    <w:link w:val="Heading3"/>
    <w:uiPriority w:val="9"/>
    <w:rsid w:val="0096505F"/>
    <w:rPr>
      <w:rFonts w:ascii="Times New Roman" w:eastAsiaTheme="majorEastAsia" w:hAnsi="Times New Roman" w:cstheme="majorBidi"/>
      <w:b/>
      <w:bCs/>
      <w:color w:val="4F81BD" w:themeColor="accent1"/>
    </w:rPr>
  </w:style>
  <w:style w:type="character" w:customStyle="1" w:styleId="Heading4Char">
    <w:name w:val="Heading 4 Char"/>
    <w:basedOn w:val="DefaultParagraphFont"/>
    <w:link w:val="Heading4"/>
    <w:uiPriority w:val="9"/>
    <w:semiHidden/>
    <w:rsid w:val="0063098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3098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3098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098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098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3098D"/>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D8049E"/>
    <w:pPr>
      <w:ind w:left="720"/>
      <w:contextualSpacing/>
    </w:pPr>
  </w:style>
  <w:style w:type="character" w:styleId="Hyperlink">
    <w:name w:val="Hyperlink"/>
    <w:basedOn w:val="DefaultParagraphFont"/>
    <w:uiPriority w:val="99"/>
    <w:unhideWhenUsed/>
    <w:rsid w:val="00D8049E"/>
    <w:rPr>
      <w:color w:val="0000FF" w:themeColor="hyperlink"/>
      <w:u w:val="single"/>
    </w:rPr>
  </w:style>
  <w:style w:type="paragraph" w:styleId="Caption">
    <w:name w:val="caption"/>
    <w:basedOn w:val="Normal"/>
    <w:next w:val="Normal"/>
    <w:uiPriority w:val="35"/>
    <w:unhideWhenUsed/>
    <w:qFormat/>
    <w:rsid w:val="00D02DBF"/>
    <w:pPr>
      <w:spacing w:after="200"/>
    </w:pPr>
    <w:rPr>
      <w:rFonts w:cs="Times New Roman"/>
      <w:b/>
      <w:bCs/>
      <w:color w:val="4F81BD" w:themeColor="accent1"/>
      <w:sz w:val="18"/>
      <w:szCs w:val="18"/>
    </w:rPr>
  </w:style>
  <w:style w:type="paragraph" w:styleId="FootnoteText">
    <w:name w:val="footnote text"/>
    <w:basedOn w:val="Normal"/>
    <w:link w:val="FootnoteTextChar"/>
    <w:uiPriority w:val="99"/>
    <w:unhideWhenUsed/>
    <w:rsid w:val="000B553D"/>
  </w:style>
  <w:style w:type="character" w:customStyle="1" w:styleId="FootnoteTextChar">
    <w:name w:val="Footnote Text Char"/>
    <w:basedOn w:val="DefaultParagraphFont"/>
    <w:link w:val="FootnoteText"/>
    <w:uiPriority w:val="99"/>
    <w:rsid w:val="000B553D"/>
  </w:style>
  <w:style w:type="character" w:styleId="FootnoteReference">
    <w:name w:val="footnote reference"/>
    <w:basedOn w:val="DefaultParagraphFont"/>
    <w:uiPriority w:val="99"/>
    <w:unhideWhenUsed/>
    <w:rsid w:val="000B553D"/>
    <w:rPr>
      <w:vertAlign w:val="superscript"/>
    </w:rPr>
  </w:style>
  <w:style w:type="character" w:styleId="HTMLCite">
    <w:name w:val="HTML Cite"/>
    <w:basedOn w:val="DefaultParagraphFont"/>
    <w:uiPriority w:val="99"/>
    <w:semiHidden/>
    <w:unhideWhenUsed/>
    <w:rsid w:val="000B553D"/>
    <w:rPr>
      <w:i/>
      <w:iCs/>
    </w:rPr>
  </w:style>
  <w:style w:type="paragraph" w:customStyle="1" w:styleId="EndNoteBibliographyTitle">
    <w:name w:val="EndNote Bibliography Title"/>
    <w:basedOn w:val="Normal"/>
    <w:rsid w:val="00DD4776"/>
    <w:pPr>
      <w:jc w:val="center"/>
    </w:pPr>
    <w:rPr>
      <w:rFonts w:ascii="Cambria" w:hAnsi="Cambria"/>
    </w:rPr>
  </w:style>
  <w:style w:type="paragraph" w:customStyle="1" w:styleId="EndNoteBibliography">
    <w:name w:val="EndNote Bibliography"/>
    <w:basedOn w:val="Normal"/>
    <w:rsid w:val="00DD4776"/>
    <w:rPr>
      <w:rFonts w:ascii="Cambria" w:hAnsi="Cambr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827"/>
    <w:rPr>
      <w:rFonts w:ascii="Times New Roman" w:hAnsi="Times New Roman"/>
    </w:rPr>
  </w:style>
  <w:style w:type="paragraph" w:styleId="Heading1">
    <w:name w:val="heading 1"/>
    <w:basedOn w:val="Normal"/>
    <w:next w:val="Normal"/>
    <w:link w:val="Heading1Char"/>
    <w:uiPriority w:val="9"/>
    <w:qFormat/>
    <w:rsid w:val="0096505F"/>
    <w:pPr>
      <w:keepNext/>
      <w:keepLines/>
      <w:numPr>
        <w:numId w:val="1"/>
      </w:numPr>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6505F"/>
    <w:pPr>
      <w:keepNext/>
      <w:keepLines/>
      <w:numPr>
        <w:ilvl w:val="1"/>
        <w:numId w:val="1"/>
      </w:numPr>
      <w:spacing w:before="200"/>
      <w:outlineLvl w:val="1"/>
    </w:pPr>
    <w:rPr>
      <w:rFonts w:eastAsiaTheme="majorEastAsia" w:cs="Times New Roman"/>
      <w:b/>
      <w:bCs/>
      <w:color w:val="4F81BD" w:themeColor="accent1"/>
      <w:sz w:val="26"/>
      <w:szCs w:val="26"/>
    </w:rPr>
  </w:style>
  <w:style w:type="paragraph" w:styleId="Heading3">
    <w:name w:val="heading 3"/>
    <w:basedOn w:val="Normal"/>
    <w:next w:val="Normal"/>
    <w:link w:val="Heading3Char"/>
    <w:uiPriority w:val="9"/>
    <w:unhideWhenUsed/>
    <w:qFormat/>
    <w:rsid w:val="0096505F"/>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63098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3098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3098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098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098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3098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
    <w:name w:val="Chapter"/>
    <w:basedOn w:val="Title"/>
    <w:qFormat/>
    <w:rsid w:val="0012172C"/>
    <w:rPr>
      <w:rFonts w:ascii="Times New Roman" w:hAnsi="Times New Roman"/>
    </w:rPr>
  </w:style>
  <w:style w:type="paragraph" w:styleId="Title">
    <w:name w:val="Title"/>
    <w:basedOn w:val="Normal"/>
    <w:next w:val="Normal"/>
    <w:link w:val="TitleChar"/>
    <w:uiPriority w:val="10"/>
    <w:qFormat/>
    <w:rsid w:val="0012172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172C"/>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8758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B5326"/>
    <w:pPr>
      <w:tabs>
        <w:tab w:val="center" w:pos="4320"/>
        <w:tab w:val="right" w:pos="8640"/>
      </w:tabs>
    </w:pPr>
  </w:style>
  <w:style w:type="character" w:customStyle="1" w:styleId="HeaderChar">
    <w:name w:val="Header Char"/>
    <w:basedOn w:val="DefaultParagraphFont"/>
    <w:link w:val="Header"/>
    <w:uiPriority w:val="99"/>
    <w:rsid w:val="00EB5326"/>
  </w:style>
  <w:style w:type="paragraph" w:styleId="Footer">
    <w:name w:val="footer"/>
    <w:basedOn w:val="Normal"/>
    <w:link w:val="FooterChar"/>
    <w:uiPriority w:val="99"/>
    <w:unhideWhenUsed/>
    <w:rsid w:val="00EB5326"/>
    <w:pPr>
      <w:tabs>
        <w:tab w:val="center" w:pos="4320"/>
        <w:tab w:val="right" w:pos="8640"/>
      </w:tabs>
    </w:pPr>
  </w:style>
  <w:style w:type="character" w:customStyle="1" w:styleId="FooterChar">
    <w:name w:val="Footer Char"/>
    <w:basedOn w:val="DefaultParagraphFont"/>
    <w:link w:val="Footer"/>
    <w:uiPriority w:val="99"/>
    <w:rsid w:val="00EB5326"/>
  </w:style>
  <w:style w:type="character" w:styleId="PageNumber">
    <w:name w:val="page number"/>
    <w:basedOn w:val="DefaultParagraphFont"/>
    <w:uiPriority w:val="99"/>
    <w:semiHidden/>
    <w:unhideWhenUsed/>
    <w:rsid w:val="00EB5326"/>
  </w:style>
  <w:style w:type="character" w:customStyle="1" w:styleId="Heading1Char">
    <w:name w:val="Heading 1 Char"/>
    <w:basedOn w:val="DefaultParagraphFont"/>
    <w:link w:val="Heading1"/>
    <w:uiPriority w:val="9"/>
    <w:rsid w:val="0096505F"/>
    <w:rPr>
      <w:rFonts w:ascii="Times New Roman" w:eastAsiaTheme="majorEastAsia" w:hAnsi="Times New Roman" w:cstheme="majorBidi"/>
      <w:b/>
      <w:bCs/>
      <w:color w:val="345A8A" w:themeColor="accent1" w:themeShade="B5"/>
      <w:sz w:val="32"/>
      <w:szCs w:val="32"/>
    </w:rPr>
  </w:style>
  <w:style w:type="paragraph" w:styleId="TOCHeading">
    <w:name w:val="TOC Heading"/>
    <w:basedOn w:val="Heading1"/>
    <w:next w:val="Normal"/>
    <w:uiPriority w:val="39"/>
    <w:unhideWhenUsed/>
    <w:qFormat/>
    <w:rsid w:val="00610D9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10D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D96"/>
    <w:rPr>
      <w:rFonts w:ascii="Lucida Grande" w:hAnsi="Lucida Grande" w:cs="Lucida Grande"/>
      <w:sz w:val="18"/>
      <w:szCs w:val="18"/>
    </w:rPr>
  </w:style>
  <w:style w:type="paragraph" w:styleId="TOC1">
    <w:name w:val="toc 1"/>
    <w:basedOn w:val="Normal"/>
    <w:next w:val="Normal"/>
    <w:autoRedefine/>
    <w:uiPriority w:val="39"/>
    <w:unhideWhenUsed/>
    <w:rsid w:val="00DE676A"/>
    <w:pPr>
      <w:tabs>
        <w:tab w:val="left" w:pos="350"/>
        <w:tab w:val="right" w:pos="8290"/>
      </w:tabs>
      <w:spacing w:before="240" w:after="120"/>
    </w:pPr>
    <w:rPr>
      <w:b/>
      <w:caps/>
      <w:sz w:val="22"/>
      <w:szCs w:val="22"/>
      <w:u w:val="single"/>
    </w:rPr>
  </w:style>
  <w:style w:type="paragraph" w:styleId="TOC2">
    <w:name w:val="toc 2"/>
    <w:basedOn w:val="Normal"/>
    <w:next w:val="Normal"/>
    <w:autoRedefine/>
    <w:uiPriority w:val="39"/>
    <w:unhideWhenUsed/>
    <w:rsid w:val="00610D96"/>
    <w:rPr>
      <w:b/>
      <w:smallCaps/>
      <w:sz w:val="22"/>
      <w:szCs w:val="22"/>
    </w:rPr>
  </w:style>
  <w:style w:type="paragraph" w:styleId="TOC3">
    <w:name w:val="toc 3"/>
    <w:basedOn w:val="Normal"/>
    <w:next w:val="Normal"/>
    <w:autoRedefine/>
    <w:uiPriority w:val="39"/>
    <w:unhideWhenUsed/>
    <w:rsid w:val="00610D96"/>
    <w:rPr>
      <w:smallCaps/>
      <w:sz w:val="22"/>
      <w:szCs w:val="22"/>
    </w:rPr>
  </w:style>
  <w:style w:type="paragraph" w:styleId="TOC4">
    <w:name w:val="toc 4"/>
    <w:basedOn w:val="Normal"/>
    <w:next w:val="Normal"/>
    <w:autoRedefine/>
    <w:uiPriority w:val="39"/>
    <w:semiHidden/>
    <w:unhideWhenUsed/>
    <w:rsid w:val="00610D96"/>
    <w:rPr>
      <w:sz w:val="22"/>
      <w:szCs w:val="22"/>
    </w:rPr>
  </w:style>
  <w:style w:type="paragraph" w:styleId="TOC5">
    <w:name w:val="toc 5"/>
    <w:basedOn w:val="Normal"/>
    <w:next w:val="Normal"/>
    <w:autoRedefine/>
    <w:uiPriority w:val="39"/>
    <w:semiHidden/>
    <w:unhideWhenUsed/>
    <w:rsid w:val="00610D96"/>
    <w:rPr>
      <w:sz w:val="22"/>
      <w:szCs w:val="22"/>
    </w:rPr>
  </w:style>
  <w:style w:type="paragraph" w:styleId="TOC6">
    <w:name w:val="toc 6"/>
    <w:basedOn w:val="Normal"/>
    <w:next w:val="Normal"/>
    <w:autoRedefine/>
    <w:uiPriority w:val="39"/>
    <w:semiHidden/>
    <w:unhideWhenUsed/>
    <w:rsid w:val="00610D96"/>
    <w:rPr>
      <w:sz w:val="22"/>
      <w:szCs w:val="22"/>
    </w:rPr>
  </w:style>
  <w:style w:type="paragraph" w:styleId="TOC7">
    <w:name w:val="toc 7"/>
    <w:basedOn w:val="Normal"/>
    <w:next w:val="Normal"/>
    <w:autoRedefine/>
    <w:uiPriority w:val="39"/>
    <w:semiHidden/>
    <w:unhideWhenUsed/>
    <w:rsid w:val="00610D96"/>
    <w:rPr>
      <w:sz w:val="22"/>
      <w:szCs w:val="22"/>
    </w:rPr>
  </w:style>
  <w:style w:type="paragraph" w:styleId="TOC8">
    <w:name w:val="toc 8"/>
    <w:basedOn w:val="Normal"/>
    <w:next w:val="Normal"/>
    <w:autoRedefine/>
    <w:uiPriority w:val="39"/>
    <w:semiHidden/>
    <w:unhideWhenUsed/>
    <w:rsid w:val="00610D96"/>
    <w:rPr>
      <w:sz w:val="22"/>
      <w:szCs w:val="22"/>
    </w:rPr>
  </w:style>
  <w:style w:type="paragraph" w:styleId="TOC9">
    <w:name w:val="toc 9"/>
    <w:basedOn w:val="Normal"/>
    <w:next w:val="Normal"/>
    <w:autoRedefine/>
    <w:uiPriority w:val="39"/>
    <w:semiHidden/>
    <w:unhideWhenUsed/>
    <w:rsid w:val="00610D96"/>
    <w:rPr>
      <w:sz w:val="22"/>
      <w:szCs w:val="22"/>
    </w:rPr>
  </w:style>
  <w:style w:type="character" w:customStyle="1" w:styleId="Heading2Char">
    <w:name w:val="Heading 2 Char"/>
    <w:basedOn w:val="DefaultParagraphFont"/>
    <w:link w:val="Heading2"/>
    <w:uiPriority w:val="9"/>
    <w:rsid w:val="0096505F"/>
    <w:rPr>
      <w:rFonts w:ascii="Times New Roman" w:eastAsiaTheme="majorEastAsia" w:hAnsi="Times New Roman" w:cs="Times New Roman"/>
      <w:b/>
      <w:bCs/>
      <w:color w:val="4F81BD" w:themeColor="accent1"/>
      <w:sz w:val="26"/>
      <w:szCs w:val="26"/>
    </w:rPr>
  </w:style>
  <w:style w:type="character" w:customStyle="1" w:styleId="Heading3Char">
    <w:name w:val="Heading 3 Char"/>
    <w:basedOn w:val="DefaultParagraphFont"/>
    <w:link w:val="Heading3"/>
    <w:uiPriority w:val="9"/>
    <w:rsid w:val="0096505F"/>
    <w:rPr>
      <w:rFonts w:ascii="Times New Roman" w:eastAsiaTheme="majorEastAsia" w:hAnsi="Times New Roman" w:cstheme="majorBidi"/>
      <w:b/>
      <w:bCs/>
      <w:color w:val="4F81BD" w:themeColor="accent1"/>
    </w:rPr>
  </w:style>
  <w:style w:type="character" w:customStyle="1" w:styleId="Heading4Char">
    <w:name w:val="Heading 4 Char"/>
    <w:basedOn w:val="DefaultParagraphFont"/>
    <w:link w:val="Heading4"/>
    <w:uiPriority w:val="9"/>
    <w:semiHidden/>
    <w:rsid w:val="0063098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3098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3098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098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098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3098D"/>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D8049E"/>
    <w:pPr>
      <w:ind w:left="720"/>
      <w:contextualSpacing/>
    </w:pPr>
  </w:style>
  <w:style w:type="character" w:styleId="Hyperlink">
    <w:name w:val="Hyperlink"/>
    <w:basedOn w:val="DefaultParagraphFont"/>
    <w:uiPriority w:val="99"/>
    <w:unhideWhenUsed/>
    <w:rsid w:val="00D8049E"/>
    <w:rPr>
      <w:color w:val="0000FF" w:themeColor="hyperlink"/>
      <w:u w:val="single"/>
    </w:rPr>
  </w:style>
  <w:style w:type="paragraph" w:styleId="Caption">
    <w:name w:val="caption"/>
    <w:basedOn w:val="Normal"/>
    <w:next w:val="Normal"/>
    <w:uiPriority w:val="35"/>
    <w:unhideWhenUsed/>
    <w:qFormat/>
    <w:rsid w:val="00D02DBF"/>
    <w:pPr>
      <w:spacing w:after="200"/>
    </w:pPr>
    <w:rPr>
      <w:rFonts w:cs="Times New Roman"/>
      <w:b/>
      <w:bCs/>
      <w:color w:val="4F81BD" w:themeColor="accent1"/>
      <w:sz w:val="18"/>
      <w:szCs w:val="18"/>
    </w:rPr>
  </w:style>
  <w:style w:type="paragraph" w:styleId="FootnoteText">
    <w:name w:val="footnote text"/>
    <w:basedOn w:val="Normal"/>
    <w:link w:val="FootnoteTextChar"/>
    <w:uiPriority w:val="99"/>
    <w:unhideWhenUsed/>
    <w:rsid w:val="000B553D"/>
  </w:style>
  <w:style w:type="character" w:customStyle="1" w:styleId="FootnoteTextChar">
    <w:name w:val="Footnote Text Char"/>
    <w:basedOn w:val="DefaultParagraphFont"/>
    <w:link w:val="FootnoteText"/>
    <w:uiPriority w:val="99"/>
    <w:rsid w:val="000B553D"/>
  </w:style>
  <w:style w:type="character" w:styleId="FootnoteReference">
    <w:name w:val="footnote reference"/>
    <w:basedOn w:val="DefaultParagraphFont"/>
    <w:uiPriority w:val="99"/>
    <w:unhideWhenUsed/>
    <w:rsid w:val="000B553D"/>
    <w:rPr>
      <w:vertAlign w:val="superscript"/>
    </w:rPr>
  </w:style>
  <w:style w:type="character" w:styleId="HTMLCite">
    <w:name w:val="HTML Cite"/>
    <w:basedOn w:val="DefaultParagraphFont"/>
    <w:uiPriority w:val="99"/>
    <w:semiHidden/>
    <w:unhideWhenUsed/>
    <w:rsid w:val="000B553D"/>
    <w:rPr>
      <w:i/>
      <w:iCs/>
    </w:rPr>
  </w:style>
  <w:style w:type="paragraph" w:customStyle="1" w:styleId="EndNoteBibliographyTitle">
    <w:name w:val="EndNote Bibliography Title"/>
    <w:basedOn w:val="Normal"/>
    <w:rsid w:val="00DD4776"/>
    <w:pPr>
      <w:jc w:val="center"/>
    </w:pPr>
    <w:rPr>
      <w:rFonts w:ascii="Cambria" w:hAnsi="Cambria"/>
    </w:rPr>
  </w:style>
  <w:style w:type="paragraph" w:customStyle="1" w:styleId="EndNoteBibliography">
    <w:name w:val="EndNote Bibliography"/>
    <w:basedOn w:val="Normal"/>
    <w:rsid w:val="00DD4776"/>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ocuments.manchester.ac.uk/display.aspx?DocID=487" TargetMode="Externa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hyperlink" Target="http://studentnet.cs.manchester.ac.uk/pgt/2013/COMP60990/project/projectbookdetails.php?projectid=20889" TargetMode="External"/><Relationship Id="rId23" Type="http://schemas.openxmlformats.org/officeDocument/2006/relationships/hyperlink" Target="http://www.w3.org/2001/sw/wiki/OWL" TargetMode="External"/><Relationship Id="rId24" Type="http://schemas.openxmlformats.org/officeDocument/2006/relationships/hyperlink" Target="http://www.w3.org/TR/owl-features" TargetMode="External"/><Relationship Id="rId25" Type="http://schemas.openxmlformats.org/officeDocument/2006/relationships/hyperlink" Target="http://www.w3.org/TR/owl2-overview/" TargetMode="External"/><Relationship Id="rId26" Type="http://schemas.openxmlformats.org/officeDocument/2006/relationships/hyperlink" Target="http://en.wikipedia.org/wiki/Application_programming_interface" TargetMode="External"/><Relationship Id="rId27" Type="http://schemas.openxmlformats.org/officeDocument/2006/relationships/hyperlink" Target="http://www.worldwidewebsize.com/" TargetMode="External"/><Relationship Id="rId28" Type="http://schemas.openxmlformats.org/officeDocument/2006/relationships/hyperlink" Target="http://en.wikipedia.org/wiki/Faceted_search" TargetMode="External"/><Relationship Id="rId29" Type="http://schemas.openxmlformats.org/officeDocument/2006/relationships/footer" Target="footer1.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www.manchester.ac.uk/library/aboutus/regulations"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1898E-51B9-5B4E-9954-C5D555757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53</Pages>
  <Words>17674</Words>
  <Characters>94030</Characters>
  <Application>Microsoft Macintosh Word</Application>
  <DocSecurity>0</DocSecurity>
  <Lines>2089</Lines>
  <Paragraphs>792</Paragraphs>
  <ScaleCrop>false</ScaleCrop>
  <Company/>
  <LinksUpToDate>false</LinksUpToDate>
  <CharactersWithSpaces>110912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 Al Abbas</dc:creator>
  <cp:keywords/>
  <dc:description/>
  <cp:lastModifiedBy>Hani Al Abbas</cp:lastModifiedBy>
  <cp:revision>319</cp:revision>
  <dcterms:created xsi:type="dcterms:W3CDTF">2014-07-15T16:25:00Z</dcterms:created>
  <dcterms:modified xsi:type="dcterms:W3CDTF">2014-07-22T15:18:00Z</dcterms:modified>
</cp:coreProperties>
</file>